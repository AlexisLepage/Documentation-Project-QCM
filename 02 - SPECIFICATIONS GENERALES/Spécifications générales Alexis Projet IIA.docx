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2C" w:rsidRDefault="00921B2C" w:rsidP="00DA7C0E"/>
    <w:p w:rsidR="00DA7C0E" w:rsidRDefault="00DA7C0E" w:rsidP="00DA7C0E"/>
    <w:p w:rsidR="00DA7C0E" w:rsidRDefault="00DA7C0E" w:rsidP="00DA7C0E"/>
    <w:p w:rsidR="00DA7C0E" w:rsidRDefault="00DA7C0E" w:rsidP="00DA7C0E"/>
    <w:p w:rsidR="00DA7C0E" w:rsidRDefault="00DA7C0E" w:rsidP="00DA7C0E">
      <w:r>
        <w:rPr>
          <w:noProof/>
          <w:lang w:eastAsia="fr-FR"/>
        </w:rPr>
        <w:drawing>
          <wp:anchor distT="0" distB="0" distL="114300" distR="114300" simplePos="0" relativeHeight="251658240" behindDoc="1" locked="0" layoutInCell="1" allowOverlap="1" wp14:anchorId="46A92859" wp14:editId="627DC25C">
            <wp:simplePos x="0" y="0"/>
            <wp:positionH relativeFrom="margin">
              <wp:align>center</wp:align>
            </wp:positionH>
            <wp:positionV relativeFrom="paragraph">
              <wp:posOffset>6654</wp:posOffset>
            </wp:positionV>
            <wp:extent cx="1526540" cy="1526540"/>
            <wp:effectExtent l="0" t="0" r="0" b="0"/>
            <wp:wrapTight wrapText="bothSides">
              <wp:wrapPolygon edited="0">
                <wp:start x="0" y="0"/>
                <wp:lineTo x="0" y="21295"/>
                <wp:lineTo x="21295" y="21295"/>
                <wp:lineTo x="21295" y="0"/>
                <wp:lineTo x="0" y="0"/>
              </wp:wrapPolygon>
            </wp:wrapTight>
            <wp:docPr id="1" name="Image 1" descr="téléch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éléchar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pic:spPr>
                </pic:pic>
              </a:graphicData>
            </a:graphic>
            <wp14:sizeRelH relativeFrom="page">
              <wp14:pctWidth>0</wp14:pctWidth>
            </wp14:sizeRelH>
            <wp14:sizeRelV relativeFrom="page">
              <wp14:pctHeight>0</wp14:pctHeight>
            </wp14:sizeRelV>
          </wp:anchor>
        </w:drawing>
      </w:r>
    </w:p>
    <w:p w:rsidR="00DA7C0E" w:rsidRDefault="00DA7C0E" w:rsidP="00DA7C0E"/>
    <w:p w:rsidR="00DA7C0E" w:rsidRDefault="00DA7C0E" w:rsidP="00DA7C0E"/>
    <w:p w:rsidR="00DA7C0E" w:rsidRDefault="00DA7C0E" w:rsidP="00DA7C0E"/>
    <w:p w:rsidR="00DA7C0E" w:rsidRDefault="00DA7C0E" w:rsidP="00DA7C0E"/>
    <w:p w:rsidR="00DA7C0E" w:rsidRDefault="00DA7C0E" w:rsidP="00DA7C0E"/>
    <w:p w:rsidR="00DA7C0E" w:rsidRDefault="00DA7C0E" w:rsidP="00DA7C0E">
      <w:pPr>
        <w:jc w:val="center"/>
        <w:rPr>
          <w:sz w:val="72"/>
        </w:rPr>
      </w:pPr>
    </w:p>
    <w:p w:rsidR="00DA7C0E" w:rsidRPr="008F4214" w:rsidRDefault="008F4214" w:rsidP="00DA7C0E">
      <w:pPr>
        <w:jc w:val="center"/>
        <w:rPr>
          <w:color w:val="FF0000"/>
          <w:sz w:val="72"/>
        </w:rPr>
      </w:pPr>
      <w:r>
        <w:rPr>
          <w:sz w:val="72"/>
        </w:rPr>
        <w:t>SPECIFICATI</w:t>
      </w:r>
      <w:r w:rsidRPr="00DB4FA8">
        <w:rPr>
          <w:sz w:val="72"/>
        </w:rPr>
        <w:t>ON</w:t>
      </w:r>
      <w:r w:rsidRPr="00DB4FA8">
        <w:rPr>
          <w:sz w:val="72"/>
          <w:rPrChange w:id="0" w:author="alexis lepage" w:date="2015-12-07T13:36:00Z">
            <w:rPr>
              <w:color w:val="FF0000"/>
              <w:sz w:val="72"/>
            </w:rPr>
          </w:rPrChange>
        </w:rPr>
        <w:t>S</w:t>
      </w:r>
    </w:p>
    <w:p w:rsidR="00DA7C0E" w:rsidRDefault="00DA7C0E" w:rsidP="00DA7C0E">
      <w:pPr>
        <w:jc w:val="center"/>
        <w:rPr>
          <w:sz w:val="72"/>
        </w:rPr>
      </w:pPr>
      <w:r w:rsidRPr="00DA7C0E">
        <w:rPr>
          <w:sz w:val="72"/>
        </w:rPr>
        <w:t>GENERALES</w:t>
      </w:r>
    </w:p>
    <w:p w:rsidR="00DA7C0E" w:rsidRDefault="00DA7C0E" w:rsidP="00DA7C0E">
      <w:pPr>
        <w:jc w:val="center"/>
        <w:rPr>
          <w:sz w:val="24"/>
          <w:szCs w:val="24"/>
        </w:rPr>
      </w:pPr>
      <w:r w:rsidRPr="00681484">
        <w:rPr>
          <w:sz w:val="24"/>
          <w:szCs w:val="24"/>
        </w:rPr>
        <w:t>Alexis LEPAGE</w:t>
      </w:r>
    </w:p>
    <w:p w:rsidR="00DA7C0E" w:rsidRDefault="00DA7C0E" w:rsidP="00DA7C0E">
      <w:pPr>
        <w:jc w:val="center"/>
        <w:rPr>
          <w:rStyle w:val="lev"/>
          <w:sz w:val="72"/>
        </w:rPr>
      </w:pPr>
    </w:p>
    <w:p w:rsidR="00DA7C0E" w:rsidRDefault="00DA7C0E" w:rsidP="00DA7C0E">
      <w:pPr>
        <w:jc w:val="center"/>
        <w:rPr>
          <w:rStyle w:val="lev"/>
          <w:sz w:val="72"/>
        </w:rPr>
      </w:pPr>
    </w:p>
    <w:p w:rsidR="00DA7C0E" w:rsidRDefault="00DA7C0E" w:rsidP="00DA7C0E">
      <w:pPr>
        <w:jc w:val="center"/>
        <w:rPr>
          <w:rStyle w:val="lev"/>
          <w:sz w:val="72"/>
        </w:rPr>
      </w:pPr>
    </w:p>
    <w:p w:rsidR="00DA7C0E" w:rsidRDefault="00DA7C0E" w:rsidP="00DA7C0E">
      <w:pPr>
        <w:jc w:val="center"/>
        <w:rPr>
          <w:rStyle w:val="lev"/>
          <w:sz w:val="72"/>
        </w:rPr>
      </w:pPr>
    </w:p>
    <w:sdt>
      <w:sdtPr>
        <w:rPr>
          <w:b/>
          <w:bCs/>
          <w:caps w:val="0"/>
          <w:color w:val="auto"/>
          <w:spacing w:val="0"/>
          <w:sz w:val="20"/>
          <w:szCs w:val="20"/>
        </w:rPr>
        <w:id w:val="151185774"/>
        <w:docPartObj>
          <w:docPartGallery w:val="Table of Contents"/>
          <w:docPartUnique/>
        </w:docPartObj>
      </w:sdtPr>
      <w:sdtEndPr/>
      <w:sdtContent>
        <w:p w:rsidR="003228CB" w:rsidRDefault="003228CB">
          <w:pPr>
            <w:pStyle w:val="En-ttedetabledesmatires"/>
          </w:pPr>
          <w:r>
            <w:t>Table des matières</w:t>
          </w:r>
        </w:p>
        <w:p w:rsidR="009A2B12" w:rsidRDefault="003228CB" w:rsidP="00CB24A6">
          <w:pPr>
            <w:pStyle w:val="TM1"/>
            <w:rPr>
              <w:sz w:val="22"/>
              <w:szCs w:val="22"/>
              <w:lang w:eastAsia="fr-FR"/>
            </w:rPr>
          </w:pPr>
          <w:r>
            <w:fldChar w:fldCharType="begin"/>
          </w:r>
          <w:r>
            <w:instrText xml:space="preserve"> TOC \o "1-3" \h \z \u </w:instrText>
          </w:r>
          <w:r>
            <w:fldChar w:fldCharType="separate"/>
          </w:r>
          <w:hyperlink w:anchor="_Toc436751760" w:history="1">
            <w:r w:rsidR="009A2B12" w:rsidRPr="00CB24A6">
              <w:rPr>
                <w:rStyle w:val="Lienhypertexte"/>
              </w:rPr>
              <w:t>Introduction</w:t>
            </w:r>
            <w:r w:rsidR="009A2B12">
              <w:rPr>
                <w:webHidden/>
              </w:rPr>
              <w:tab/>
            </w:r>
            <w:r w:rsidR="009A2B12">
              <w:rPr>
                <w:webHidden/>
              </w:rPr>
              <w:fldChar w:fldCharType="begin"/>
            </w:r>
            <w:r w:rsidR="009A2B12">
              <w:rPr>
                <w:webHidden/>
              </w:rPr>
              <w:instrText xml:space="preserve"> PAGEREF _Toc436751760 \h </w:instrText>
            </w:r>
            <w:r w:rsidR="009A2B12">
              <w:rPr>
                <w:webHidden/>
              </w:rPr>
            </w:r>
            <w:r w:rsidR="009A2B12">
              <w:rPr>
                <w:webHidden/>
              </w:rPr>
              <w:fldChar w:fldCharType="separate"/>
            </w:r>
            <w:r w:rsidR="009A2B12">
              <w:rPr>
                <w:webHidden/>
              </w:rPr>
              <w:t>3</w:t>
            </w:r>
            <w:r w:rsidR="009A2B12">
              <w:rPr>
                <w:webHidden/>
              </w:rPr>
              <w:fldChar w:fldCharType="end"/>
            </w:r>
          </w:hyperlink>
        </w:p>
        <w:p w:rsidR="009A2B12" w:rsidRDefault="00370F6E">
          <w:pPr>
            <w:pStyle w:val="TM3"/>
            <w:rPr>
              <w:noProof/>
              <w:sz w:val="22"/>
              <w:szCs w:val="22"/>
              <w:lang w:eastAsia="fr-FR"/>
            </w:rPr>
          </w:pPr>
          <w:hyperlink w:anchor="_Toc436751761" w:history="1">
            <w:r w:rsidR="009A2B12" w:rsidRPr="00DA359D">
              <w:rPr>
                <w:rStyle w:val="Lienhypertexte"/>
                <w:noProof/>
              </w:rPr>
              <w:t>a)</w:t>
            </w:r>
            <w:r w:rsidR="009A2B12">
              <w:rPr>
                <w:noProof/>
                <w:sz w:val="22"/>
                <w:szCs w:val="22"/>
                <w:lang w:eastAsia="fr-FR"/>
              </w:rPr>
              <w:tab/>
            </w:r>
            <w:r w:rsidR="009A2B12" w:rsidRPr="00DA359D">
              <w:rPr>
                <w:rStyle w:val="Lienhypertexte"/>
                <w:noProof/>
              </w:rPr>
              <w:t>Rappel de l’entreprise</w:t>
            </w:r>
            <w:r w:rsidR="009A2B12">
              <w:rPr>
                <w:noProof/>
                <w:webHidden/>
              </w:rPr>
              <w:tab/>
            </w:r>
            <w:r w:rsidR="009A2B12">
              <w:rPr>
                <w:noProof/>
                <w:webHidden/>
              </w:rPr>
              <w:fldChar w:fldCharType="begin"/>
            </w:r>
            <w:r w:rsidR="009A2B12">
              <w:rPr>
                <w:noProof/>
                <w:webHidden/>
              </w:rPr>
              <w:instrText xml:space="preserve"> PAGEREF _Toc436751761 \h </w:instrText>
            </w:r>
            <w:r w:rsidR="009A2B12">
              <w:rPr>
                <w:noProof/>
                <w:webHidden/>
              </w:rPr>
            </w:r>
            <w:r w:rsidR="009A2B12">
              <w:rPr>
                <w:noProof/>
                <w:webHidden/>
              </w:rPr>
              <w:fldChar w:fldCharType="separate"/>
            </w:r>
            <w:r w:rsidR="009A2B12">
              <w:rPr>
                <w:noProof/>
                <w:webHidden/>
              </w:rPr>
              <w:t>3</w:t>
            </w:r>
            <w:r w:rsidR="009A2B12">
              <w:rPr>
                <w:noProof/>
                <w:webHidden/>
              </w:rPr>
              <w:fldChar w:fldCharType="end"/>
            </w:r>
          </w:hyperlink>
        </w:p>
        <w:p w:rsidR="009A2B12" w:rsidRDefault="00370F6E">
          <w:pPr>
            <w:pStyle w:val="TM3"/>
            <w:rPr>
              <w:noProof/>
              <w:sz w:val="22"/>
              <w:szCs w:val="22"/>
              <w:lang w:eastAsia="fr-FR"/>
            </w:rPr>
          </w:pPr>
          <w:hyperlink w:anchor="_Toc436751762" w:history="1">
            <w:r w:rsidR="009A2B12" w:rsidRPr="00DA359D">
              <w:rPr>
                <w:rStyle w:val="Lienhypertexte"/>
                <w:noProof/>
              </w:rPr>
              <w:t>b)</w:t>
            </w:r>
            <w:r w:rsidR="009A2B12">
              <w:rPr>
                <w:noProof/>
                <w:sz w:val="22"/>
                <w:szCs w:val="22"/>
                <w:lang w:eastAsia="fr-FR"/>
              </w:rPr>
              <w:tab/>
            </w:r>
            <w:r w:rsidR="009A2B12" w:rsidRPr="00DA359D">
              <w:rPr>
                <w:rStyle w:val="Lienhypertexte"/>
                <w:noProof/>
              </w:rPr>
              <w:t>Contexte</w:t>
            </w:r>
            <w:r w:rsidR="009A2B12">
              <w:rPr>
                <w:noProof/>
                <w:webHidden/>
              </w:rPr>
              <w:tab/>
            </w:r>
            <w:r w:rsidR="009A2B12">
              <w:rPr>
                <w:noProof/>
                <w:webHidden/>
              </w:rPr>
              <w:fldChar w:fldCharType="begin"/>
            </w:r>
            <w:r w:rsidR="009A2B12">
              <w:rPr>
                <w:noProof/>
                <w:webHidden/>
              </w:rPr>
              <w:instrText xml:space="preserve"> PAGEREF _Toc436751762 \h </w:instrText>
            </w:r>
            <w:r w:rsidR="009A2B12">
              <w:rPr>
                <w:noProof/>
                <w:webHidden/>
              </w:rPr>
            </w:r>
            <w:r w:rsidR="009A2B12">
              <w:rPr>
                <w:noProof/>
                <w:webHidden/>
              </w:rPr>
              <w:fldChar w:fldCharType="separate"/>
            </w:r>
            <w:r w:rsidR="009A2B12">
              <w:rPr>
                <w:noProof/>
                <w:webHidden/>
              </w:rPr>
              <w:t>3</w:t>
            </w:r>
            <w:r w:rsidR="009A2B12">
              <w:rPr>
                <w:noProof/>
                <w:webHidden/>
              </w:rPr>
              <w:fldChar w:fldCharType="end"/>
            </w:r>
          </w:hyperlink>
        </w:p>
        <w:p w:rsidR="009A2B12" w:rsidRDefault="00370F6E">
          <w:pPr>
            <w:pStyle w:val="TM3"/>
            <w:rPr>
              <w:noProof/>
              <w:sz w:val="22"/>
              <w:szCs w:val="22"/>
              <w:lang w:eastAsia="fr-FR"/>
            </w:rPr>
          </w:pPr>
          <w:hyperlink w:anchor="_Toc436751763" w:history="1">
            <w:r w:rsidR="009A2B12" w:rsidRPr="00DA359D">
              <w:rPr>
                <w:rStyle w:val="Lienhypertexte"/>
                <w:noProof/>
              </w:rPr>
              <w:t>c)</w:t>
            </w:r>
            <w:r w:rsidR="009A2B12">
              <w:rPr>
                <w:noProof/>
                <w:sz w:val="22"/>
                <w:szCs w:val="22"/>
                <w:lang w:eastAsia="fr-FR"/>
              </w:rPr>
              <w:tab/>
            </w:r>
            <w:r w:rsidR="009A2B12" w:rsidRPr="00DA359D">
              <w:rPr>
                <w:rStyle w:val="Lienhypertexte"/>
                <w:noProof/>
              </w:rPr>
              <w:t>Réalisation</w:t>
            </w:r>
            <w:r w:rsidR="009A2B12">
              <w:rPr>
                <w:noProof/>
                <w:webHidden/>
              </w:rPr>
              <w:tab/>
            </w:r>
            <w:r w:rsidR="009A2B12">
              <w:rPr>
                <w:noProof/>
                <w:webHidden/>
              </w:rPr>
              <w:fldChar w:fldCharType="begin"/>
            </w:r>
            <w:r w:rsidR="009A2B12">
              <w:rPr>
                <w:noProof/>
                <w:webHidden/>
              </w:rPr>
              <w:instrText xml:space="preserve"> PAGEREF _Toc436751763 \h </w:instrText>
            </w:r>
            <w:r w:rsidR="009A2B12">
              <w:rPr>
                <w:noProof/>
                <w:webHidden/>
              </w:rPr>
            </w:r>
            <w:r w:rsidR="009A2B12">
              <w:rPr>
                <w:noProof/>
                <w:webHidden/>
              </w:rPr>
              <w:fldChar w:fldCharType="separate"/>
            </w:r>
            <w:r w:rsidR="009A2B12">
              <w:rPr>
                <w:noProof/>
                <w:webHidden/>
              </w:rPr>
              <w:t>3</w:t>
            </w:r>
            <w:r w:rsidR="009A2B12">
              <w:rPr>
                <w:noProof/>
                <w:webHidden/>
              </w:rPr>
              <w:fldChar w:fldCharType="end"/>
            </w:r>
          </w:hyperlink>
        </w:p>
        <w:p w:rsidR="009A2B12" w:rsidRDefault="00370F6E">
          <w:pPr>
            <w:pStyle w:val="TM3"/>
            <w:rPr>
              <w:noProof/>
              <w:sz w:val="22"/>
              <w:szCs w:val="22"/>
              <w:lang w:eastAsia="fr-FR"/>
            </w:rPr>
          </w:pPr>
          <w:hyperlink w:anchor="_Toc436751764" w:history="1">
            <w:r w:rsidR="009A2B12" w:rsidRPr="00DA359D">
              <w:rPr>
                <w:rStyle w:val="Lienhypertexte"/>
                <w:noProof/>
              </w:rPr>
              <w:t>d)</w:t>
            </w:r>
            <w:r w:rsidR="009A2B12">
              <w:rPr>
                <w:noProof/>
                <w:sz w:val="22"/>
                <w:szCs w:val="22"/>
                <w:lang w:eastAsia="fr-FR"/>
              </w:rPr>
              <w:tab/>
            </w:r>
            <w:r w:rsidR="009A2B12" w:rsidRPr="00DA359D">
              <w:rPr>
                <w:rStyle w:val="Lienhypertexte"/>
                <w:noProof/>
              </w:rPr>
              <w:t>Contraintes</w:t>
            </w:r>
            <w:r w:rsidR="009A2B12">
              <w:rPr>
                <w:noProof/>
                <w:webHidden/>
              </w:rPr>
              <w:tab/>
            </w:r>
            <w:r w:rsidR="009A2B12">
              <w:rPr>
                <w:noProof/>
                <w:webHidden/>
              </w:rPr>
              <w:fldChar w:fldCharType="begin"/>
            </w:r>
            <w:r w:rsidR="009A2B12">
              <w:rPr>
                <w:noProof/>
                <w:webHidden/>
              </w:rPr>
              <w:instrText xml:space="preserve"> PAGEREF _Toc436751764 \h </w:instrText>
            </w:r>
            <w:r w:rsidR="009A2B12">
              <w:rPr>
                <w:noProof/>
                <w:webHidden/>
              </w:rPr>
            </w:r>
            <w:r w:rsidR="009A2B12">
              <w:rPr>
                <w:noProof/>
                <w:webHidden/>
              </w:rPr>
              <w:fldChar w:fldCharType="separate"/>
            </w:r>
            <w:r w:rsidR="009A2B12">
              <w:rPr>
                <w:noProof/>
                <w:webHidden/>
              </w:rPr>
              <w:t>4</w:t>
            </w:r>
            <w:r w:rsidR="009A2B12">
              <w:rPr>
                <w:noProof/>
                <w:webHidden/>
              </w:rPr>
              <w:fldChar w:fldCharType="end"/>
            </w:r>
          </w:hyperlink>
        </w:p>
        <w:p w:rsidR="009A2B12" w:rsidRPr="00CB24A6" w:rsidRDefault="00370F6E" w:rsidP="00CB24A6">
          <w:pPr>
            <w:pStyle w:val="TM1"/>
            <w:rPr>
              <w:sz w:val="22"/>
              <w:szCs w:val="22"/>
              <w:lang w:eastAsia="fr-FR"/>
            </w:rPr>
          </w:pPr>
          <w:hyperlink w:anchor="_Toc436751765" w:history="1">
            <w:r w:rsidR="009A2B12" w:rsidRPr="00CB24A6">
              <w:rPr>
                <w:rStyle w:val="Lienhypertexte"/>
              </w:rPr>
              <w:t>Base de données</w:t>
            </w:r>
            <w:r w:rsidR="009A2B12" w:rsidRPr="00CB24A6">
              <w:rPr>
                <w:webHidden/>
              </w:rPr>
              <w:tab/>
            </w:r>
            <w:r w:rsidR="009A2B12" w:rsidRPr="00CB24A6">
              <w:rPr>
                <w:webHidden/>
              </w:rPr>
              <w:fldChar w:fldCharType="begin"/>
            </w:r>
            <w:r w:rsidR="009A2B12" w:rsidRPr="00CB24A6">
              <w:rPr>
                <w:webHidden/>
              </w:rPr>
              <w:instrText xml:space="preserve"> PAGEREF _Toc436751765 \h </w:instrText>
            </w:r>
            <w:r w:rsidR="009A2B12" w:rsidRPr="00CB24A6">
              <w:rPr>
                <w:webHidden/>
              </w:rPr>
            </w:r>
            <w:r w:rsidR="009A2B12" w:rsidRPr="00CB24A6">
              <w:rPr>
                <w:webHidden/>
              </w:rPr>
              <w:fldChar w:fldCharType="separate"/>
            </w:r>
            <w:r w:rsidR="009A2B12" w:rsidRPr="00CB24A6">
              <w:rPr>
                <w:webHidden/>
              </w:rPr>
              <w:t>5</w:t>
            </w:r>
            <w:r w:rsidR="009A2B12" w:rsidRPr="00CB24A6">
              <w:rPr>
                <w:webHidden/>
              </w:rPr>
              <w:fldChar w:fldCharType="end"/>
            </w:r>
          </w:hyperlink>
        </w:p>
        <w:p w:rsidR="009A2B12" w:rsidRDefault="00370F6E">
          <w:pPr>
            <w:pStyle w:val="TM3"/>
            <w:rPr>
              <w:noProof/>
              <w:sz w:val="22"/>
              <w:szCs w:val="22"/>
              <w:lang w:eastAsia="fr-FR"/>
            </w:rPr>
          </w:pPr>
          <w:hyperlink w:anchor="_Toc436751766" w:history="1">
            <w:r w:rsidR="009A2B12" w:rsidRPr="00DA359D">
              <w:rPr>
                <w:rStyle w:val="Lienhypertexte"/>
                <w:noProof/>
              </w:rPr>
              <w:t>a)</w:t>
            </w:r>
            <w:r w:rsidR="009A2B12">
              <w:rPr>
                <w:noProof/>
                <w:sz w:val="22"/>
                <w:szCs w:val="22"/>
                <w:lang w:eastAsia="fr-FR"/>
              </w:rPr>
              <w:tab/>
            </w:r>
            <w:r w:rsidR="009A2B12" w:rsidRPr="00DA359D">
              <w:rPr>
                <w:rStyle w:val="Lienhypertexte"/>
                <w:noProof/>
              </w:rPr>
              <w:t>Diagramme de classe</w:t>
            </w:r>
            <w:r w:rsidR="009A2B12">
              <w:rPr>
                <w:noProof/>
                <w:webHidden/>
              </w:rPr>
              <w:tab/>
            </w:r>
            <w:r w:rsidR="009A2B12">
              <w:rPr>
                <w:noProof/>
                <w:webHidden/>
              </w:rPr>
              <w:fldChar w:fldCharType="begin"/>
            </w:r>
            <w:r w:rsidR="009A2B12">
              <w:rPr>
                <w:noProof/>
                <w:webHidden/>
              </w:rPr>
              <w:instrText xml:space="preserve"> PAGEREF _Toc436751766 \h </w:instrText>
            </w:r>
            <w:r w:rsidR="009A2B12">
              <w:rPr>
                <w:noProof/>
                <w:webHidden/>
              </w:rPr>
            </w:r>
            <w:r w:rsidR="009A2B12">
              <w:rPr>
                <w:noProof/>
                <w:webHidden/>
              </w:rPr>
              <w:fldChar w:fldCharType="separate"/>
            </w:r>
            <w:r w:rsidR="009A2B12">
              <w:rPr>
                <w:noProof/>
                <w:webHidden/>
              </w:rPr>
              <w:t>5</w:t>
            </w:r>
            <w:r w:rsidR="009A2B12">
              <w:rPr>
                <w:noProof/>
                <w:webHidden/>
              </w:rPr>
              <w:fldChar w:fldCharType="end"/>
            </w:r>
          </w:hyperlink>
        </w:p>
        <w:p w:rsidR="009A2B12" w:rsidRDefault="00370F6E">
          <w:pPr>
            <w:pStyle w:val="TM3"/>
            <w:rPr>
              <w:noProof/>
              <w:sz w:val="22"/>
              <w:szCs w:val="22"/>
              <w:lang w:eastAsia="fr-FR"/>
            </w:rPr>
          </w:pPr>
          <w:hyperlink w:anchor="_Toc436751767" w:history="1">
            <w:r w:rsidR="009A2B12" w:rsidRPr="00DA359D">
              <w:rPr>
                <w:rStyle w:val="Lienhypertexte"/>
                <w:noProof/>
              </w:rPr>
              <w:t>b)</w:t>
            </w:r>
            <w:r w:rsidR="009A2B12">
              <w:rPr>
                <w:noProof/>
                <w:sz w:val="22"/>
                <w:szCs w:val="22"/>
                <w:lang w:eastAsia="fr-FR"/>
              </w:rPr>
              <w:tab/>
            </w:r>
            <w:r w:rsidR="009A2B12" w:rsidRPr="00DA359D">
              <w:rPr>
                <w:rStyle w:val="Lienhypertexte"/>
                <w:noProof/>
              </w:rPr>
              <w:t>Use Case Utilisateur</w:t>
            </w:r>
            <w:r w:rsidR="009A2B12">
              <w:rPr>
                <w:noProof/>
                <w:webHidden/>
              </w:rPr>
              <w:tab/>
            </w:r>
            <w:r w:rsidR="009A2B12">
              <w:rPr>
                <w:noProof/>
                <w:webHidden/>
              </w:rPr>
              <w:fldChar w:fldCharType="begin"/>
            </w:r>
            <w:r w:rsidR="009A2B12">
              <w:rPr>
                <w:noProof/>
                <w:webHidden/>
              </w:rPr>
              <w:instrText xml:space="preserve"> PAGEREF _Toc436751767 \h </w:instrText>
            </w:r>
            <w:r w:rsidR="009A2B12">
              <w:rPr>
                <w:noProof/>
                <w:webHidden/>
              </w:rPr>
            </w:r>
            <w:r w:rsidR="009A2B12">
              <w:rPr>
                <w:noProof/>
                <w:webHidden/>
              </w:rPr>
              <w:fldChar w:fldCharType="separate"/>
            </w:r>
            <w:r w:rsidR="009A2B12">
              <w:rPr>
                <w:noProof/>
                <w:webHidden/>
              </w:rPr>
              <w:t>5</w:t>
            </w:r>
            <w:r w:rsidR="009A2B12">
              <w:rPr>
                <w:noProof/>
                <w:webHidden/>
              </w:rPr>
              <w:fldChar w:fldCharType="end"/>
            </w:r>
          </w:hyperlink>
        </w:p>
        <w:p w:rsidR="009A2B12" w:rsidRDefault="00370F6E">
          <w:pPr>
            <w:pStyle w:val="TM3"/>
            <w:rPr>
              <w:noProof/>
              <w:sz w:val="22"/>
              <w:szCs w:val="22"/>
              <w:lang w:eastAsia="fr-FR"/>
            </w:rPr>
          </w:pPr>
          <w:hyperlink w:anchor="_Toc436751768" w:history="1">
            <w:r w:rsidR="009A2B12" w:rsidRPr="00DA359D">
              <w:rPr>
                <w:rStyle w:val="Lienhypertexte"/>
                <w:noProof/>
              </w:rPr>
              <w:t>c)</w:t>
            </w:r>
            <w:r w:rsidR="009A2B12">
              <w:rPr>
                <w:noProof/>
                <w:sz w:val="22"/>
                <w:szCs w:val="22"/>
                <w:lang w:eastAsia="fr-FR"/>
              </w:rPr>
              <w:tab/>
            </w:r>
            <w:r w:rsidR="009A2B12" w:rsidRPr="00DA359D">
              <w:rPr>
                <w:rStyle w:val="Lienhypertexte"/>
                <w:noProof/>
              </w:rPr>
              <w:t>Use Case Administrateur</w:t>
            </w:r>
            <w:r w:rsidR="009A2B12">
              <w:rPr>
                <w:noProof/>
                <w:webHidden/>
              </w:rPr>
              <w:tab/>
            </w:r>
            <w:r w:rsidR="009A2B12">
              <w:rPr>
                <w:noProof/>
                <w:webHidden/>
              </w:rPr>
              <w:fldChar w:fldCharType="begin"/>
            </w:r>
            <w:r w:rsidR="009A2B12">
              <w:rPr>
                <w:noProof/>
                <w:webHidden/>
              </w:rPr>
              <w:instrText xml:space="preserve"> PAGEREF _Toc436751768 \h </w:instrText>
            </w:r>
            <w:r w:rsidR="009A2B12">
              <w:rPr>
                <w:noProof/>
                <w:webHidden/>
              </w:rPr>
            </w:r>
            <w:r w:rsidR="009A2B12">
              <w:rPr>
                <w:noProof/>
                <w:webHidden/>
              </w:rPr>
              <w:fldChar w:fldCharType="separate"/>
            </w:r>
            <w:r w:rsidR="009A2B12">
              <w:rPr>
                <w:noProof/>
                <w:webHidden/>
              </w:rPr>
              <w:t>6</w:t>
            </w:r>
            <w:r w:rsidR="009A2B12">
              <w:rPr>
                <w:noProof/>
                <w:webHidden/>
              </w:rPr>
              <w:fldChar w:fldCharType="end"/>
            </w:r>
          </w:hyperlink>
        </w:p>
        <w:p w:rsidR="009A2B12" w:rsidRDefault="00370F6E" w:rsidP="00CB24A6">
          <w:pPr>
            <w:pStyle w:val="TM1"/>
            <w:rPr>
              <w:sz w:val="22"/>
              <w:szCs w:val="22"/>
              <w:lang w:eastAsia="fr-FR"/>
            </w:rPr>
          </w:pPr>
          <w:hyperlink w:anchor="_Toc436751769" w:history="1">
            <w:r w:rsidR="009A2B12" w:rsidRPr="00DA359D">
              <w:rPr>
                <w:rStyle w:val="Lienhypertexte"/>
              </w:rPr>
              <w:t>Projet</w:t>
            </w:r>
            <w:r w:rsidR="009A2B12">
              <w:rPr>
                <w:webHidden/>
              </w:rPr>
              <w:tab/>
            </w:r>
            <w:r w:rsidR="009A2B12">
              <w:rPr>
                <w:webHidden/>
              </w:rPr>
              <w:fldChar w:fldCharType="begin"/>
            </w:r>
            <w:r w:rsidR="009A2B12">
              <w:rPr>
                <w:webHidden/>
              </w:rPr>
              <w:instrText xml:space="preserve"> PAGEREF _Toc436751769 \h </w:instrText>
            </w:r>
            <w:r w:rsidR="009A2B12">
              <w:rPr>
                <w:webHidden/>
              </w:rPr>
            </w:r>
            <w:r w:rsidR="009A2B12">
              <w:rPr>
                <w:webHidden/>
              </w:rPr>
              <w:fldChar w:fldCharType="separate"/>
            </w:r>
            <w:r w:rsidR="009A2B12">
              <w:rPr>
                <w:webHidden/>
              </w:rPr>
              <w:t>7</w:t>
            </w:r>
            <w:r w:rsidR="009A2B12">
              <w:rPr>
                <w:webHidden/>
              </w:rPr>
              <w:fldChar w:fldCharType="end"/>
            </w:r>
          </w:hyperlink>
        </w:p>
        <w:p w:rsidR="009A2B12" w:rsidRDefault="00370F6E">
          <w:pPr>
            <w:pStyle w:val="TM3"/>
            <w:rPr>
              <w:noProof/>
              <w:sz w:val="22"/>
              <w:szCs w:val="22"/>
              <w:lang w:eastAsia="fr-FR"/>
            </w:rPr>
          </w:pPr>
          <w:hyperlink w:anchor="_Toc436751770" w:history="1">
            <w:r w:rsidR="009A2B12" w:rsidRPr="00DA359D">
              <w:rPr>
                <w:rStyle w:val="Lienhypertexte"/>
                <w:noProof/>
              </w:rPr>
              <w:t>a)</w:t>
            </w:r>
            <w:r w:rsidR="009A2B12">
              <w:rPr>
                <w:noProof/>
                <w:sz w:val="22"/>
                <w:szCs w:val="22"/>
                <w:lang w:eastAsia="fr-FR"/>
              </w:rPr>
              <w:tab/>
            </w:r>
            <w:r w:rsidR="009A2B12" w:rsidRPr="00DA359D">
              <w:rPr>
                <w:rStyle w:val="Lienhypertexte"/>
                <w:noProof/>
              </w:rPr>
              <w:t>Planning prévisonnel</w:t>
            </w:r>
            <w:r w:rsidR="009A2B12">
              <w:rPr>
                <w:noProof/>
                <w:webHidden/>
              </w:rPr>
              <w:tab/>
            </w:r>
            <w:r w:rsidR="009A2B12">
              <w:rPr>
                <w:noProof/>
                <w:webHidden/>
              </w:rPr>
              <w:fldChar w:fldCharType="begin"/>
            </w:r>
            <w:r w:rsidR="009A2B12">
              <w:rPr>
                <w:noProof/>
                <w:webHidden/>
              </w:rPr>
              <w:instrText xml:space="preserve"> PAGEREF _Toc436751770 \h </w:instrText>
            </w:r>
            <w:r w:rsidR="009A2B12">
              <w:rPr>
                <w:noProof/>
                <w:webHidden/>
              </w:rPr>
            </w:r>
            <w:r w:rsidR="009A2B12">
              <w:rPr>
                <w:noProof/>
                <w:webHidden/>
              </w:rPr>
              <w:fldChar w:fldCharType="separate"/>
            </w:r>
            <w:r w:rsidR="009A2B12">
              <w:rPr>
                <w:noProof/>
                <w:webHidden/>
              </w:rPr>
              <w:t>7</w:t>
            </w:r>
            <w:r w:rsidR="009A2B12">
              <w:rPr>
                <w:noProof/>
                <w:webHidden/>
              </w:rPr>
              <w:fldChar w:fldCharType="end"/>
            </w:r>
          </w:hyperlink>
        </w:p>
        <w:p w:rsidR="009A2B12" w:rsidRDefault="00370F6E">
          <w:pPr>
            <w:pStyle w:val="TM3"/>
            <w:rPr>
              <w:noProof/>
              <w:sz w:val="22"/>
              <w:szCs w:val="22"/>
              <w:lang w:eastAsia="fr-FR"/>
            </w:rPr>
          </w:pPr>
          <w:hyperlink w:anchor="_Toc436751771" w:history="1">
            <w:r w:rsidR="009A2B12" w:rsidRPr="00DA359D">
              <w:rPr>
                <w:rStyle w:val="Lienhypertexte"/>
                <w:noProof/>
              </w:rPr>
              <w:t>b)</w:t>
            </w:r>
            <w:r w:rsidR="009A2B12">
              <w:rPr>
                <w:noProof/>
                <w:sz w:val="22"/>
                <w:szCs w:val="22"/>
                <w:lang w:eastAsia="fr-FR"/>
              </w:rPr>
              <w:tab/>
            </w:r>
            <w:r w:rsidR="008F4214" w:rsidRPr="008F4214">
              <w:rPr>
                <w:rStyle w:val="Lienhypertexte"/>
                <w:noProof/>
                <w:color w:val="FF0000"/>
              </w:rPr>
              <w:t>Co</w:t>
            </w:r>
            <w:r w:rsidR="008F4214">
              <w:rPr>
                <w:rStyle w:val="Lienhypertexte"/>
                <w:noProof/>
                <w:color w:val="FF0000"/>
              </w:rPr>
              <w:t>û</w:t>
            </w:r>
            <w:r w:rsidR="009A2B12" w:rsidRPr="008F4214">
              <w:rPr>
                <w:rStyle w:val="Lienhypertexte"/>
                <w:noProof/>
                <w:color w:val="FF0000"/>
              </w:rPr>
              <w:t>t</w:t>
            </w:r>
            <w:r w:rsidR="009A2B12" w:rsidRPr="00DA359D">
              <w:rPr>
                <w:rStyle w:val="Lienhypertexte"/>
                <w:noProof/>
              </w:rPr>
              <w:t xml:space="preserve"> prévisonnel</w:t>
            </w:r>
            <w:r w:rsidR="009A2B12">
              <w:rPr>
                <w:noProof/>
                <w:webHidden/>
              </w:rPr>
              <w:tab/>
            </w:r>
            <w:r w:rsidR="009A2B12">
              <w:rPr>
                <w:noProof/>
                <w:webHidden/>
              </w:rPr>
              <w:fldChar w:fldCharType="begin"/>
            </w:r>
            <w:r w:rsidR="009A2B12">
              <w:rPr>
                <w:noProof/>
                <w:webHidden/>
              </w:rPr>
              <w:instrText xml:space="preserve"> PAGEREF _Toc436751771 \h </w:instrText>
            </w:r>
            <w:r w:rsidR="009A2B12">
              <w:rPr>
                <w:noProof/>
                <w:webHidden/>
              </w:rPr>
            </w:r>
            <w:r w:rsidR="009A2B12">
              <w:rPr>
                <w:noProof/>
                <w:webHidden/>
              </w:rPr>
              <w:fldChar w:fldCharType="separate"/>
            </w:r>
            <w:r w:rsidR="009A2B12">
              <w:rPr>
                <w:noProof/>
                <w:webHidden/>
              </w:rPr>
              <w:t>7</w:t>
            </w:r>
            <w:r w:rsidR="009A2B12">
              <w:rPr>
                <w:noProof/>
                <w:webHidden/>
              </w:rPr>
              <w:fldChar w:fldCharType="end"/>
            </w:r>
          </w:hyperlink>
        </w:p>
        <w:p w:rsidR="003228CB" w:rsidRDefault="003228CB">
          <w:r>
            <w:rPr>
              <w:b/>
              <w:bCs/>
            </w:rPr>
            <w:fldChar w:fldCharType="end"/>
          </w:r>
        </w:p>
      </w:sdtContent>
    </w:sdt>
    <w:p w:rsidR="00EC728B" w:rsidRDefault="00EC728B" w:rsidP="00EC728B"/>
    <w:p w:rsidR="001C6EDE" w:rsidRDefault="001C6EDE" w:rsidP="00EC728B">
      <w:r>
        <w:br w:type="page"/>
      </w:r>
    </w:p>
    <w:p w:rsidR="00EC728B" w:rsidRDefault="00EC728B" w:rsidP="00EC728B">
      <w:pPr>
        <w:pStyle w:val="Titre1"/>
      </w:pPr>
      <w:bookmarkStart w:id="1" w:name="_Toc436751760"/>
      <w:r>
        <w:lastRenderedPageBreak/>
        <w:t>Introduction</w:t>
      </w:r>
      <w:bookmarkEnd w:id="1"/>
    </w:p>
    <w:p w:rsidR="00EC728B" w:rsidRDefault="00EC728B" w:rsidP="00EC728B">
      <w:pPr>
        <w:pStyle w:val="Titre3"/>
        <w:numPr>
          <w:ilvl w:val="0"/>
          <w:numId w:val="4"/>
        </w:numPr>
      </w:pPr>
      <w:bookmarkStart w:id="2" w:name="_Toc436751761"/>
      <w:r>
        <w:t>Rappel de l’entreprise</w:t>
      </w:r>
      <w:bookmarkEnd w:id="2"/>
    </w:p>
    <w:p w:rsidR="001369E2" w:rsidRDefault="001369E2" w:rsidP="001369E2">
      <w:pPr>
        <w:ind w:firstLine="360"/>
      </w:pPr>
    </w:p>
    <w:p w:rsidR="001369E2" w:rsidRPr="00CB24A6" w:rsidRDefault="00EC728B" w:rsidP="008F4214">
      <w:pPr>
        <w:ind w:firstLine="360"/>
        <w:jc w:val="both"/>
        <w:rPr>
          <w:sz w:val="22"/>
        </w:rPr>
      </w:pPr>
      <w:r w:rsidRPr="00CB24A6">
        <w:rPr>
          <w:sz w:val="22"/>
        </w:rPr>
        <w:t xml:space="preserve">La société TACTFactory est une entreprise </w:t>
      </w:r>
      <w:r w:rsidR="001369E2" w:rsidRPr="00CB24A6">
        <w:rPr>
          <w:sz w:val="22"/>
        </w:rPr>
        <w:t>qui évolue dans le domaine des applications mobiles. Elle se veut innovante et adopte des méthodologies projet rigoureuse</w:t>
      </w:r>
      <w:r w:rsidR="008F4214">
        <w:rPr>
          <w:sz w:val="22"/>
        </w:rPr>
        <w:t>s</w:t>
      </w:r>
      <w:r w:rsidR="001369E2" w:rsidRPr="00CB24A6">
        <w:rPr>
          <w:sz w:val="22"/>
        </w:rPr>
        <w:t xml:space="preserve"> et éprouvée</w:t>
      </w:r>
      <w:r w:rsidR="008F4214">
        <w:rPr>
          <w:sz w:val="22"/>
        </w:rPr>
        <w:t>s</w:t>
      </w:r>
      <w:r w:rsidR="001369E2" w:rsidRPr="00CB24A6">
        <w:rPr>
          <w:sz w:val="22"/>
        </w:rPr>
        <w:t>. De plus, son domaine en matière d’application mobile est large puisqu’elle travaille sur les trois plateformes les plus utilisées à savoir : Android, IOS et Windows Phone.</w:t>
      </w:r>
    </w:p>
    <w:p w:rsidR="008A53E4" w:rsidRDefault="008A53E4" w:rsidP="001369E2">
      <w:pPr>
        <w:ind w:firstLine="360"/>
      </w:pPr>
    </w:p>
    <w:p w:rsidR="001369E2" w:rsidRPr="007605D7" w:rsidRDefault="007605D7" w:rsidP="001369E2">
      <w:pPr>
        <w:pStyle w:val="Titre3"/>
        <w:numPr>
          <w:ilvl w:val="0"/>
          <w:numId w:val="4"/>
        </w:numPr>
        <w:rPr>
          <w:sz w:val="22"/>
        </w:rPr>
      </w:pPr>
      <w:bookmarkStart w:id="3" w:name="_Toc436751762"/>
      <w:r w:rsidRPr="007605D7">
        <w:rPr>
          <w:sz w:val="22"/>
        </w:rPr>
        <w:t>Contexte</w:t>
      </w:r>
      <w:bookmarkEnd w:id="3"/>
    </w:p>
    <w:p w:rsidR="007605D7" w:rsidRPr="00CB24A6" w:rsidRDefault="007605D7" w:rsidP="007605D7">
      <w:pPr>
        <w:jc w:val="both"/>
        <w:rPr>
          <w:sz w:val="28"/>
          <w:szCs w:val="24"/>
        </w:rPr>
      </w:pPr>
    </w:p>
    <w:p w:rsidR="007605D7" w:rsidRPr="00CB24A6" w:rsidRDefault="007605D7" w:rsidP="007605D7">
      <w:pPr>
        <w:ind w:firstLine="360"/>
        <w:jc w:val="both"/>
        <w:rPr>
          <w:sz w:val="22"/>
          <w:szCs w:val="24"/>
        </w:rPr>
      </w:pPr>
      <w:r w:rsidRPr="00CB24A6">
        <w:rPr>
          <w:sz w:val="22"/>
          <w:szCs w:val="24"/>
        </w:rPr>
        <w:t xml:space="preserve">La société TACTFactory souhaite remplacer les QCM papier traditionnel par une solution technologique qui permettrait un gain de temps considérable pour les formateurs. Ce projet est destiné à tous les élèves suivants des formations au sein des établissements concernés. Celui-ci sera une application mobile disponible sur 3 plateformes : Android, IOS et Windows Phone </w:t>
      </w:r>
      <w:r w:rsidRPr="008F4214">
        <w:rPr>
          <w:strike/>
          <w:sz w:val="22"/>
          <w:szCs w:val="24"/>
        </w:rPr>
        <w:t xml:space="preserve">et permettra un </w:t>
      </w:r>
      <w:bookmarkStart w:id="4" w:name="_GoBack"/>
      <w:bookmarkEnd w:id="4"/>
      <w:r w:rsidRPr="008F4214">
        <w:rPr>
          <w:strike/>
          <w:sz w:val="22"/>
          <w:szCs w:val="24"/>
        </w:rPr>
        <w:t>gain de temps considérable pour les formateurs</w:t>
      </w:r>
      <w:r w:rsidRPr="00CB24A6">
        <w:rPr>
          <w:sz w:val="22"/>
          <w:szCs w:val="24"/>
        </w:rPr>
        <w:t xml:space="preserve">. Les QCM seront accessibles grâce à une authentification et disposeront de diverses questions à choix multiple ainsi que du contenu multimédia. </w:t>
      </w:r>
      <w:r w:rsidR="008F4214" w:rsidRPr="008F4214">
        <w:rPr>
          <w:color w:val="FF0000"/>
          <w:sz w:val="22"/>
          <w:szCs w:val="24"/>
        </w:rPr>
        <w:t xml:space="preserve">Le QCM appartiendra à une catégorie </w:t>
      </w:r>
      <w:r w:rsidR="008F4214">
        <w:rPr>
          <w:color w:val="FF0000"/>
          <w:sz w:val="22"/>
          <w:szCs w:val="24"/>
        </w:rPr>
        <w:t xml:space="preserve">et sa </w:t>
      </w:r>
      <w:r w:rsidRPr="008F4214">
        <w:rPr>
          <w:strike/>
          <w:sz w:val="22"/>
          <w:szCs w:val="24"/>
        </w:rPr>
        <w:t>La</w:t>
      </w:r>
      <w:r w:rsidRPr="00CB24A6">
        <w:rPr>
          <w:sz w:val="22"/>
          <w:szCs w:val="24"/>
        </w:rPr>
        <w:t xml:space="preserve"> disponibilité </w:t>
      </w:r>
      <w:r w:rsidRPr="008F4214">
        <w:rPr>
          <w:strike/>
          <w:sz w:val="22"/>
          <w:szCs w:val="24"/>
        </w:rPr>
        <w:t>d’un QCM</w:t>
      </w:r>
      <w:r w:rsidRPr="00CB24A6">
        <w:rPr>
          <w:sz w:val="22"/>
          <w:szCs w:val="24"/>
        </w:rPr>
        <w:t xml:space="preserve"> </w:t>
      </w:r>
      <w:r w:rsidRPr="008F4214">
        <w:rPr>
          <w:strike/>
          <w:sz w:val="22"/>
          <w:szCs w:val="24"/>
        </w:rPr>
        <w:t>et</w:t>
      </w:r>
      <w:r w:rsidRPr="00CB24A6">
        <w:rPr>
          <w:sz w:val="22"/>
          <w:szCs w:val="24"/>
        </w:rPr>
        <w:t xml:space="preserve"> </w:t>
      </w:r>
      <w:r w:rsidR="008F4214" w:rsidRPr="008F4214">
        <w:rPr>
          <w:color w:val="FF0000"/>
          <w:sz w:val="22"/>
          <w:szCs w:val="24"/>
        </w:rPr>
        <w:t xml:space="preserve">ainsi que </w:t>
      </w:r>
      <w:r w:rsidRPr="00CB24A6">
        <w:rPr>
          <w:sz w:val="22"/>
          <w:szCs w:val="24"/>
        </w:rPr>
        <w:t>sa durée sera limité</w:t>
      </w:r>
      <w:r w:rsidR="008F4214" w:rsidRPr="008F4214">
        <w:rPr>
          <w:color w:val="FF0000"/>
          <w:sz w:val="22"/>
          <w:szCs w:val="24"/>
        </w:rPr>
        <w:t>e</w:t>
      </w:r>
      <w:r w:rsidR="008F4214">
        <w:rPr>
          <w:color w:val="FF0000"/>
          <w:sz w:val="22"/>
          <w:szCs w:val="24"/>
        </w:rPr>
        <w:t xml:space="preserve"> dans le temps</w:t>
      </w:r>
      <w:r w:rsidRPr="00CB24A6">
        <w:rPr>
          <w:sz w:val="22"/>
          <w:szCs w:val="24"/>
        </w:rPr>
        <w:t xml:space="preserve"> </w:t>
      </w:r>
      <w:r w:rsidRPr="008F4214">
        <w:rPr>
          <w:strike/>
          <w:sz w:val="22"/>
          <w:szCs w:val="24"/>
        </w:rPr>
        <w:t>et il appartiendra à une catégorie</w:t>
      </w:r>
      <w:r w:rsidRPr="00CB24A6">
        <w:rPr>
          <w:sz w:val="22"/>
          <w:szCs w:val="24"/>
        </w:rPr>
        <w:t>. Enfin, les résultats seront mis à la disposition du formateur par mail.</w:t>
      </w:r>
    </w:p>
    <w:p w:rsidR="008A53E4" w:rsidRDefault="008A53E4" w:rsidP="007605D7">
      <w:pPr>
        <w:ind w:firstLine="360"/>
        <w:jc w:val="both"/>
        <w:rPr>
          <w:szCs w:val="24"/>
        </w:rPr>
      </w:pPr>
    </w:p>
    <w:p w:rsidR="007605D7" w:rsidRPr="007605D7" w:rsidRDefault="001C6EDE" w:rsidP="007605D7">
      <w:pPr>
        <w:pStyle w:val="Titre3"/>
        <w:numPr>
          <w:ilvl w:val="0"/>
          <w:numId w:val="4"/>
        </w:numPr>
      </w:pPr>
      <w:bookmarkStart w:id="5" w:name="_Toc436751763"/>
      <w:r>
        <w:t>Réalisation</w:t>
      </w:r>
      <w:bookmarkEnd w:id="5"/>
    </w:p>
    <w:p w:rsidR="007605D7" w:rsidRDefault="007605D7" w:rsidP="007605D7"/>
    <w:p w:rsidR="00DB348B" w:rsidRPr="00CB24A6" w:rsidRDefault="00DB348B" w:rsidP="00DB348B">
      <w:pPr>
        <w:rPr>
          <w:sz w:val="22"/>
        </w:rPr>
      </w:pPr>
      <w:r w:rsidRPr="00CB24A6">
        <w:rPr>
          <w:sz w:val="22"/>
        </w:rPr>
        <w:t>La réalisation de ce projet correspond à :</w:t>
      </w:r>
    </w:p>
    <w:p w:rsidR="007605D7" w:rsidRPr="00CB24A6" w:rsidRDefault="00D03C0C" w:rsidP="008F4214">
      <w:pPr>
        <w:pStyle w:val="Paragraphedeliste"/>
        <w:numPr>
          <w:ilvl w:val="0"/>
          <w:numId w:val="5"/>
        </w:numPr>
        <w:jc w:val="both"/>
        <w:rPr>
          <w:sz w:val="22"/>
        </w:rPr>
      </w:pPr>
      <w:r w:rsidRPr="00CB24A6">
        <w:rPr>
          <w:sz w:val="22"/>
        </w:rPr>
        <w:t xml:space="preserve">3 applications mobiles </w:t>
      </w:r>
      <w:r w:rsidR="00DB348B" w:rsidRPr="00CB24A6">
        <w:rPr>
          <w:sz w:val="22"/>
        </w:rPr>
        <w:t>(Android</w:t>
      </w:r>
      <w:r w:rsidRPr="00CB24A6">
        <w:rPr>
          <w:sz w:val="22"/>
        </w:rPr>
        <w:t>, IOS et Windows Phone) :</w:t>
      </w:r>
      <w:r w:rsidR="00DB348B" w:rsidRPr="00CB24A6">
        <w:rPr>
          <w:sz w:val="22"/>
        </w:rPr>
        <w:t xml:space="preserve"> Ces applications devront offrir différentes fonctions à l’utilisateur, une authentification, l’affichage des différentes catégories où </w:t>
      </w:r>
      <w:r w:rsidR="00613278" w:rsidRPr="00613278">
        <w:rPr>
          <w:color w:val="FF0000"/>
          <w:sz w:val="22"/>
        </w:rPr>
        <w:t xml:space="preserve">y </w:t>
      </w:r>
      <w:r w:rsidR="00DB348B" w:rsidRPr="00CB24A6">
        <w:rPr>
          <w:sz w:val="22"/>
        </w:rPr>
        <w:t>sont disponibles</w:t>
      </w:r>
      <w:r w:rsidR="00613278" w:rsidRPr="00613278">
        <w:rPr>
          <w:sz w:val="22"/>
        </w:rPr>
        <w:t xml:space="preserve"> </w:t>
      </w:r>
      <w:r w:rsidR="00613278" w:rsidRPr="00613278">
        <w:rPr>
          <w:color w:val="FF0000"/>
          <w:sz w:val="22"/>
        </w:rPr>
        <w:t>des QCM</w:t>
      </w:r>
      <w:r w:rsidR="00DB348B" w:rsidRPr="00613278">
        <w:rPr>
          <w:strike/>
          <w:sz w:val="22"/>
        </w:rPr>
        <w:t>, les QCM disponibles</w:t>
      </w:r>
      <w:r w:rsidR="00DB348B" w:rsidRPr="00CB24A6">
        <w:rPr>
          <w:sz w:val="22"/>
        </w:rPr>
        <w:t>, l’affichage de toutes les questions</w:t>
      </w:r>
      <w:r w:rsidR="00613278">
        <w:rPr>
          <w:sz w:val="22"/>
        </w:rPr>
        <w:t xml:space="preserve"> ainsi que </w:t>
      </w:r>
      <w:r w:rsidR="00DB348B" w:rsidRPr="00CB24A6">
        <w:rPr>
          <w:sz w:val="22"/>
        </w:rPr>
        <w:t>l</w:t>
      </w:r>
      <w:r w:rsidR="00613278">
        <w:rPr>
          <w:sz w:val="22"/>
        </w:rPr>
        <w:t>eurs</w:t>
      </w:r>
      <w:r w:rsidR="00DB348B" w:rsidRPr="00CB24A6">
        <w:rPr>
          <w:sz w:val="22"/>
        </w:rPr>
        <w:t xml:space="preserve"> réponses et </w:t>
      </w:r>
      <w:r w:rsidR="00DB348B" w:rsidRPr="00613278">
        <w:rPr>
          <w:strike/>
          <w:sz w:val="22"/>
        </w:rPr>
        <w:t>leurs</w:t>
      </w:r>
      <w:r w:rsidR="00DB348B" w:rsidRPr="00CB24A6">
        <w:rPr>
          <w:sz w:val="22"/>
        </w:rPr>
        <w:t xml:space="preserve"> médias associés.</w:t>
      </w:r>
    </w:p>
    <w:p w:rsidR="00D03C0C" w:rsidRPr="00CB24A6" w:rsidRDefault="00D03C0C" w:rsidP="008F4214">
      <w:pPr>
        <w:pStyle w:val="Paragraphedeliste"/>
        <w:numPr>
          <w:ilvl w:val="0"/>
          <w:numId w:val="5"/>
        </w:numPr>
        <w:jc w:val="both"/>
        <w:rPr>
          <w:sz w:val="22"/>
        </w:rPr>
      </w:pPr>
      <w:r w:rsidRPr="00CB24A6">
        <w:rPr>
          <w:sz w:val="22"/>
        </w:rPr>
        <w:t>Un web Service</w:t>
      </w:r>
      <w:r w:rsidR="00DB348B" w:rsidRPr="00CB24A6">
        <w:rPr>
          <w:sz w:val="22"/>
        </w:rPr>
        <w:t> : Le web service aura pour fonction principal de recevoir les QCM des élèves, de les calculer et de retourner le résultat au formateur associé.</w:t>
      </w:r>
    </w:p>
    <w:p w:rsidR="001C6EDE" w:rsidRPr="00CB24A6" w:rsidRDefault="00D03C0C" w:rsidP="008F4214">
      <w:pPr>
        <w:pStyle w:val="Paragraphedeliste"/>
        <w:numPr>
          <w:ilvl w:val="0"/>
          <w:numId w:val="5"/>
        </w:numPr>
        <w:jc w:val="both"/>
        <w:rPr>
          <w:sz w:val="22"/>
        </w:rPr>
      </w:pPr>
      <w:r w:rsidRPr="00CB24A6">
        <w:rPr>
          <w:sz w:val="22"/>
        </w:rPr>
        <w:t xml:space="preserve">Un </w:t>
      </w:r>
      <w:r w:rsidR="00DB348B" w:rsidRPr="00CB24A6">
        <w:rPr>
          <w:sz w:val="22"/>
        </w:rPr>
        <w:t>Backend : Le Backend sera accessible à tous les administrateurs et permettra la gestion des QCM</w:t>
      </w:r>
      <w:del w:id="6" w:author="Basile CARATHANASIS" w:date="2015-12-07T12:26:00Z">
        <w:r w:rsidR="00DB348B" w:rsidRPr="00CB24A6" w:rsidDel="00624877">
          <w:rPr>
            <w:sz w:val="22"/>
          </w:rPr>
          <w:delText>,</w:delText>
        </w:r>
      </w:del>
      <w:ins w:id="7" w:author="Basile CARATHANASIS" w:date="2015-12-07T12:26:00Z">
        <w:r w:rsidR="00624877">
          <w:rPr>
            <w:sz w:val="22"/>
          </w:rPr>
          <w:t xml:space="preserve"> intégrant</w:t>
        </w:r>
      </w:ins>
      <w:r w:rsidR="00DB348B" w:rsidRPr="00CB24A6">
        <w:rPr>
          <w:sz w:val="22"/>
        </w:rPr>
        <w:t xml:space="preserve"> </w:t>
      </w:r>
      <w:del w:id="8" w:author="Basile CARATHANASIS" w:date="2015-12-07T12:26:00Z">
        <w:r w:rsidR="00DB348B" w:rsidRPr="00CB24A6" w:rsidDel="00624877">
          <w:rPr>
            <w:sz w:val="22"/>
          </w:rPr>
          <w:delText>de</w:delText>
        </w:r>
      </w:del>
      <w:r w:rsidR="00DB348B" w:rsidRPr="00CB24A6">
        <w:rPr>
          <w:sz w:val="22"/>
        </w:rPr>
        <w:t xml:space="preserve"> leurs questions</w:t>
      </w:r>
      <w:del w:id="9" w:author="Basile CARATHANASIS" w:date="2015-12-07T12:26:00Z">
        <w:r w:rsidR="00DB348B" w:rsidRPr="00CB24A6" w:rsidDel="00624877">
          <w:rPr>
            <w:sz w:val="22"/>
          </w:rPr>
          <w:delText>, de leurs</w:delText>
        </w:r>
      </w:del>
      <w:ins w:id="10" w:author="Basile CARATHANASIS" w:date="2015-12-07T12:26:00Z">
        <w:r w:rsidR="00624877">
          <w:rPr>
            <w:sz w:val="22"/>
          </w:rPr>
          <w:t xml:space="preserve"> et</w:t>
        </w:r>
      </w:ins>
      <w:r w:rsidR="00DB348B" w:rsidRPr="00CB24A6">
        <w:rPr>
          <w:sz w:val="22"/>
        </w:rPr>
        <w:t xml:space="preserve"> réponses ainsi que </w:t>
      </w:r>
      <w:del w:id="11" w:author="Basile CARATHANASIS" w:date="2015-12-07T12:27:00Z">
        <w:r w:rsidR="00DB348B" w:rsidRPr="00CB24A6" w:rsidDel="00624877">
          <w:rPr>
            <w:sz w:val="22"/>
          </w:rPr>
          <w:delText>d</w:delText>
        </w:r>
      </w:del>
      <w:ins w:id="12" w:author="Basile CARATHANASIS" w:date="2015-12-07T12:27:00Z">
        <w:r w:rsidR="00624877">
          <w:rPr>
            <w:sz w:val="22"/>
          </w:rPr>
          <w:t>l</w:t>
        </w:r>
      </w:ins>
      <w:r w:rsidR="00DB348B" w:rsidRPr="00CB24A6">
        <w:rPr>
          <w:sz w:val="22"/>
        </w:rPr>
        <w:t>es médias qui lui sont liés. De plus, la gestion des g</w:t>
      </w:r>
      <w:r w:rsidR="00F44A36" w:rsidRPr="00CB24A6">
        <w:rPr>
          <w:sz w:val="22"/>
        </w:rPr>
        <w:t>roupes et des utilisateurs seront possible</w:t>
      </w:r>
      <w:ins w:id="13" w:author="Basile CARATHANASIS" w:date="2015-12-07T12:16:00Z">
        <w:r w:rsidR="00613278">
          <w:rPr>
            <w:sz w:val="22"/>
          </w:rPr>
          <w:t>s</w:t>
        </w:r>
      </w:ins>
      <w:r w:rsidR="00DB348B" w:rsidRPr="00CB24A6">
        <w:rPr>
          <w:sz w:val="22"/>
        </w:rPr>
        <w:t>.</w:t>
      </w:r>
    </w:p>
    <w:p w:rsidR="001C6EDE" w:rsidRPr="008F4214" w:rsidRDefault="001C6EDE">
      <w:pPr>
        <w:rPr>
          <w:color w:val="FF0000"/>
        </w:rPr>
      </w:pPr>
      <w:r>
        <w:br w:type="page"/>
      </w:r>
    </w:p>
    <w:p w:rsidR="008A53E4" w:rsidRDefault="001C6EDE" w:rsidP="008A53E4">
      <w:pPr>
        <w:pStyle w:val="Titre3"/>
        <w:numPr>
          <w:ilvl w:val="0"/>
          <w:numId w:val="4"/>
        </w:numPr>
      </w:pPr>
      <w:bookmarkStart w:id="14" w:name="_Toc436751764"/>
      <w:r>
        <w:lastRenderedPageBreak/>
        <w:t>Contraintes</w:t>
      </w:r>
      <w:bookmarkEnd w:id="14"/>
    </w:p>
    <w:p w:rsidR="004F7E4E" w:rsidRPr="004F7E4E" w:rsidRDefault="004F7E4E" w:rsidP="004F7E4E">
      <w:pPr>
        <w:rPr>
          <w:rStyle w:val="lev"/>
        </w:rPr>
      </w:pPr>
    </w:p>
    <w:p w:rsidR="00F93B5D" w:rsidRPr="00CB24A6" w:rsidRDefault="004F7E4E" w:rsidP="00F93B5D">
      <w:pPr>
        <w:spacing w:before="0" w:after="160" w:line="259" w:lineRule="auto"/>
        <w:ind w:firstLine="360"/>
        <w:jc w:val="both"/>
        <w:rPr>
          <w:sz w:val="22"/>
          <w:szCs w:val="24"/>
        </w:rPr>
      </w:pPr>
      <w:r w:rsidRPr="00CB24A6">
        <w:rPr>
          <w:sz w:val="22"/>
          <w:szCs w:val="24"/>
        </w:rPr>
        <w:t xml:space="preserve">Le client TACTFactory souhaite que son application soit disponible sur </w:t>
      </w:r>
      <w:ins w:id="15" w:author="Basile CARATHANASIS" w:date="2015-12-07T12:17:00Z">
        <w:r w:rsidR="00613278">
          <w:rPr>
            <w:sz w:val="22"/>
            <w:szCs w:val="24"/>
          </w:rPr>
          <w:t xml:space="preserve">les </w:t>
        </w:r>
      </w:ins>
      <w:r w:rsidRPr="00CB24A6">
        <w:rPr>
          <w:sz w:val="22"/>
          <w:szCs w:val="24"/>
        </w:rPr>
        <w:t>3 plateformes </w:t>
      </w:r>
      <w:ins w:id="16" w:author="Basile CARATHANASIS" w:date="2015-12-07T12:17:00Z">
        <w:r w:rsidR="00613278">
          <w:rPr>
            <w:sz w:val="22"/>
            <w:szCs w:val="24"/>
          </w:rPr>
          <w:t xml:space="preserve">citées plus haut </w:t>
        </w:r>
      </w:ins>
      <w:r w:rsidRPr="00613278">
        <w:rPr>
          <w:strike/>
          <w:sz w:val="22"/>
          <w:szCs w:val="24"/>
          <w:rPrChange w:id="17" w:author="Basile CARATHANASIS" w:date="2015-12-07T12:18:00Z">
            <w:rPr>
              <w:sz w:val="22"/>
              <w:szCs w:val="24"/>
            </w:rPr>
          </w:rPrChange>
        </w:rPr>
        <w:t>: Android, IOS et Windows phone</w:t>
      </w:r>
      <w:r w:rsidRPr="00CB24A6">
        <w:rPr>
          <w:sz w:val="22"/>
          <w:szCs w:val="24"/>
        </w:rPr>
        <w:t>.</w:t>
      </w:r>
      <w:r w:rsidR="00F93B5D" w:rsidRPr="00CB24A6">
        <w:rPr>
          <w:sz w:val="22"/>
          <w:szCs w:val="24"/>
        </w:rPr>
        <w:t xml:space="preserve"> La version d’Android devra être au minimum de 4.1 et celle d’IOS de 8.0. Il souhaite également que le web service soit </w:t>
      </w:r>
      <w:ins w:id="18" w:author="Basile CARATHANASIS" w:date="2015-12-07T12:18:00Z">
        <w:r w:rsidR="00613278">
          <w:rPr>
            <w:sz w:val="22"/>
            <w:szCs w:val="24"/>
          </w:rPr>
          <w:t xml:space="preserve">réalisé sous </w:t>
        </w:r>
      </w:ins>
      <w:r w:rsidR="00F93B5D" w:rsidRPr="00613278">
        <w:rPr>
          <w:strike/>
          <w:sz w:val="22"/>
          <w:szCs w:val="24"/>
          <w:rPrChange w:id="19" w:author="Basile CARATHANASIS" w:date="2015-12-07T12:19:00Z">
            <w:rPr>
              <w:sz w:val="22"/>
              <w:szCs w:val="24"/>
            </w:rPr>
          </w:rPrChange>
        </w:rPr>
        <w:t>fait avec</w:t>
      </w:r>
      <w:r w:rsidR="00F93B5D" w:rsidRPr="00CB24A6">
        <w:rPr>
          <w:sz w:val="22"/>
          <w:szCs w:val="24"/>
        </w:rPr>
        <w:t xml:space="preserve"> Symfony 2</w:t>
      </w:r>
      <w:ins w:id="20" w:author="Basile CARATHANASIS" w:date="2015-12-07T12:20:00Z">
        <w:r w:rsidR="00613278">
          <w:rPr>
            <w:sz w:val="22"/>
            <w:szCs w:val="24"/>
          </w:rPr>
          <w:t xml:space="preserve"> </w:t>
        </w:r>
        <w:proofErr w:type="spellStart"/>
        <w:r w:rsidR="00613278">
          <w:rPr>
            <w:sz w:val="22"/>
            <w:szCs w:val="24"/>
          </w:rPr>
          <w:t>et</w:t>
        </w:r>
      </w:ins>
      <w:del w:id="21" w:author="Basile CARATHANASIS" w:date="2015-12-07T12:20:00Z">
        <w:r w:rsidR="00F93B5D" w:rsidRPr="00CB24A6" w:rsidDel="00613278">
          <w:rPr>
            <w:sz w:val="22"/>
            <w:szCs w:val="24"/>
          </w:rPr>
          <w:delText xml:space="preserve">. Enfin </w:delText>
        </w:r>
      </w:del>
      <w:r w:rsidR="00F93B5D" w:rsidRPr="00CB24A6">
        <w:rPr>
          <w:sz w:val="22"/>
          <w:szCs w:val="24"/>
        </w:rPr>
        <w:t>le</w:t>
      </w:r>
      <w:proofErr w:type="spellEnd"/>
      <w:r w:rsidR="00F93B5D" w:rsidRPr="00CB24A6">
        <w:rPr>
          <w:sz w:val="22"/>
          <w:szCs w:val="24"/>
        </w:rPr>
        <w:t xml:space="preserve"> Backend sera </w:t>
      </w:r>
      <w:del w:id="22" w:author="Basile CARATHANASIS" w:date="2015-12-07T12:21:00Z">
        <w:r w:rsidR="00F93B5D" w:rsidRPr="00CB24A6" w:rsidDel="00613278">
          <w:rPr>
            <w:sz w:val="22"/>
            <w:szCs w:val="24"/>
          </w:rPr>
          <w:delText xml:space="preserve">fait </w:delText>
        </w:r>
      </w:del>
      <w:ins w:id="23" w:author="Basile CARATHANASIS" w:date="2015-12-07T12:21:00Z">
        <w:r w:rsidR="00613278">
          <w:rPr>
            <w:sz w:val="22"/>
            <w:szCs w:val="24"/>
          </w:rPr>
          <w:t>implémenté par le biais</w:t>
        </w:r>
        <w:r w:rsidR="00613278" w:rsidRPr="00CB24A6">
          <w:rPr>
            <w:sz w:val="22"/>
            <w:szCs w:val="24"/>
          </w:rPr>
          <w:t xml:space="preserve"> </w:t>
        </w:r>
      </w:ins>
      <w:r w:rsidR="00F93B5D" w:rsidRPr="00624877">
        <w:rPr>
          <w:strike/>
          <w:sz w:val="22"/>
          <w:szCs w:val="24"/>
          <w:rPrChange w:id="24" w:author="Basile CARATHANASIS" w:date="2015-12-07T12:21:00Z">
            <w:rPr>
              <w:sz w:val="22"/>
              <w:szCs w:val="24"/>
            </w:rPr>
          </w:rPrChange>
        </w:rPr>
        <w:t>avec</w:t>
      </w:r>
      <w:r w:rsidR="00F93B5D" w:rsidRPr="00CB24A6">
        <w:rPr>
          <w:sz w:val="22"/>
          <w:szCs w:val="24"/>
        </w:rPr>
        <w:t xml:space="preserve"> </w:t>
      </w:r>
      <w:r w:rsidR="00F93B5D" w:rsidRPr="00624877">
        <w:rPr>
          <w:strike/>
          <w:sz w:val="22"/>
          <w:szCs w:val="24"/>
          <w:rPrChange w:id="25" w:author="Basile CARATHANASIS" w:date="2015-12-07T12:21:00Z">
            <w:rPr>
              <w:sz w:val="22"/>
              <w:szCs w:val="24"/>
            </w:rPr>
          </w:rPrChange>
        </w:rPr>
        <w:t>le</w:t>
      </w:r>
      <w:r w:rsidR="00F93B5D" w:rsidRPr="00CB24A6">
        <w:rPr>
          <w:sz w:val="22"/>
          <w:szCs w:val="24"/>
        </w:rPr>
        <w:t xml:space="preserve"> </w:t>
      </w:r>
      <w:ins w:id="26" w:author="Basile CARATHANASIS" w:date="2015-12-07T12:21:00Z">
        <w:r w:rsidR="00624877">
          <w:rPr>
            <w:sz w:val="22"/>
            <w:szCs w:val="24"/>
          </w:rPr>
          <w:t xml:space="preserve">d’un </w:t>
        </w:r>
      </w:ins>
      <w:r w:rsidR="00F93B5D" w:rsidRPr="00CB24A6">
        <w:rPr>
          <w:sz w:val="22"/>
          <w:szCs w:val="24"/>
        </w:rPr>
        <w:t xml:space="preserve">bundle </w:t>
      </w:r>
      <w:ins w:id="27" w:author="Basile CARATHANASIS" w:date="2015-12-07T12:22:00Z">
        <w:r w:rsidR="00624877">
          <w:rPr>
            <w:sz w:val="22"/>
            <w:szCs w:val="24"/>
          </w:rPr>
          <w:t xml:space="preserve">nommé </w:t>
        </w:r>
      </w:ins>
      <w:r w:rsidR="00F93B5D" w:rsidRPr="00CB24A6">
        <w:rPr>
          <w:sz w:val="22"/>
          <w:szCs w:val="24"/>
        </w:rPr>
        <w:t>Sonata Admin.</w:t>
      </w:r>
    </w:p>
    <w:p w:rsidR="004F7E4E" w:rsidRPr="00CB24A6" w:rsidRDefault="00F93B5D" w:rsidP="00F93B5D">
      <w:pPr>
        <w:spacing w:before="0" w:after="160" w:line="259" w:lineRule="auto"/>
        <w:ind w:firstLine="360"/>
        <w:jc w:val="both"/>
        <w:rPr>
          <w:sz w:val="22"/>
          <w:szCs w:val="24"/>
        </w:rPr>
      </w:pPr>
      <w:r w:rsidRPr="00CB24A6">
        <w:rPr>
          <w:sz w:val="22"/>
          <w:szCs w:val="24"/>
        </w:rPr>
        <w:t xml:space="preserve">La consultation des résultats se fera sur le Backend et un mail sera envoyé à chaque fin de correction d’un QCM à l’administrateur </w:t>
      </w:r>
      <w:del w:id="28" w:author="Basile CARATHANASIS" w:date="2015-12-07T12:22:00Z">
        <w:r w:rsidRPr="00CB24A6" w:rsidDel="00624877">
          <w:rPr>
            <w:sz w:val="22"/>
            <w:szCs w:val="24"/>
          </w:rPr>
          <w:delText xml:space="preserve">qui </w:delText>
        </w:r>
      </w:del>
      <w:ins w:id="29" w:author="Basile CARATHANASIS" w:date="2015-12-07T12:22:00Z">
        <w:r w:rsidR="00624877">
          <w:rPr>
            <w:sz w:val="22"/>
            <w:szCs w:val="24"/>
          </w:rPr>
          <w:t>lui</w:t>
        </w:r>
        <w:r w:rsidR="00624877" w:rsidRPr="00CB24A6">
          <w:rPr>
            <w:sz w:val="22"/>
            <w:szCs w:val="24"/>
          </w:rPr>
          <w:t xml:space="preserve"> </w:t>
        </w:r>
      </w:ins>
      <w:r w:rsidRPr="00CB24A6">
        <w:rPr>
          <w:sz w:val="22"/>
          <w:szCs w:val="24"/>
        </w:rPr>
        <w:t>correspond</w:t>
      </w:r>
      <w:ins w:id="30" w:author="Basile CARATHANASIS" w:date="2015-12-07T12:22:00Z">
        <w:r w:rsidR="00624877">
          <w:rPr>
            <w:sz w:val="22"/>
            <w:szCs w:val="24"/>
          </w:rPr>
          <w:t>ant</w:t>
        </w:r>
      </w:ins>
      <w:r w:rsidRPr="00CB24A6">
        <w:rPr>
          <w:sz w:val="22"/>
          <w:szCs w:val="24"/>
        </w:rPr>
        <w:t>.</w:t>
      </w:r>
    </w:p>
    <w:p w:rsidR="004F7E4E" w:rsidRPr="00CB24A6" w:rsidRDefault="004F7E4E" w:rsidP="00F93B5D">
      <w:pPr>
        <w:spacing w:before="0" w:after="160" w:line="259" w:lineRule="auto"/>
        <w:ind w:firstLine="360"/>
        <w:jc w:val="both"/>
        <w:rPr>
          <w:sz w:val="22"/>
          <w:szCs w:val="24"/>
        </w:rPr>
      </w:pPr>
      <w:r w:rsidRPr="00CB24A6">
        <w:rPr>
          <w:sz w:val="22"/>
          <w:szCs w:val="24"/>
        </w:rPr>
        <w:t>Le thèm</w:t>
      </w:r>
      <w:r w:rsidR="00F93B5D" w:rsidRPr="00CB24A6">
        <w:rPr>
          <w:sz w:val="22"/>
          <w:szCs w:val="24"/>
        </w:rPr>
        <w:t xml:space="preserve">e couleur de l’application </w:t>
      </w:r>
      <w:del w:id="31" w:author="Basile CARATHANASIS" w:date="2015-12-07T12:23:00Z">
        <w:r w:rsidR="00F93B5D" w:rsidRPr="00CB24A6" w:rsidDel="00624877">
          <w:rPr>
            <w:sz w:val="22"/>
            <w:szCs w:val="24"/>
          </w:rPr>
          <w:delText xml:space="preserve">est </w:delText>
        </w:r>
      </w:del>
      <w:ins w:id="32" w:author="Basile CARATHANASIS" w:date="2015-12-07T12:23:00Z">
        <w:r w:rsidR="00624877">
          <w:rPr>
            <w:sz w:val="22"/>
            <w:szCs w:val="24"/>
          </w:rPr>
          <w:t xml:space="preserve">sera </w:t>
        </w:r>
      </w:ins>
      <w:r w:rsidR="00F93B5D" w:rsidRPr="00CB24A6">
        <w:rPr>
          <w:sz w:val="22"/>
          <w:szCs w:val="24"/>
        </w:rPr>
        <w:t>aux couleurs de la société TACTFactory</w:t>
      </w:r>
      <w:r w:rsidRPr="00CB24A6">
        <w:rPr>
          <w:sz w:val="22"/>
          <w:szCs w:val="24"/>
        </w:rPr>
        <w:t>.</w:t>
      </w:r>
    </w:p>
    <w:p w:rsidR="00961AB9" w:rsidRDefault="00961AB9">
      <w:pPr>
        <w:sectPr w:rsidR="00961AB9" w:rsidSect="00961AB9">
          <w:footerReference w:type="default" r:id="rId9"/>
          <w:pgSz w:w="11906" w:h="16838"/>
          <w:pgMar w:top="1417" w:right="1417" w:bottom="1417" w:left="1417" w:header="708" w:footer="708" w:gutter="0"/>
          <w:cols w:space="708"/>
          <w:docGrid w:linePitch="360"/>
        </w:sectPr>
      </w:pPr>
    </w:p>
    <w:p w:rsidR="00EC728B" w:rsidRDefault="00460058" w:rsidP="00961AB9">
      <w:pPr>
        <w:pStyle w:val="Titre1"/>
      </w:pPr>
      <w:bookmarkStart w:id="33" w:name="_Toc436751765"/>
      <w:r>
        <w:lastRenderedPageBreak/>
        <w:t>Base de données</w:t>
      </w:r>
      <w:bookmarkEnd w:id="33"/>
    </w:p>
    <w:p w:rsidR="001C6EDE" w:rsidRDefault="00460058" w:rsidP="001C6EDE">
      <w:pPr>
        <w:pStyle w:val="Titre3"/>
        <w:numPr>
          <w:ilvl w:val="0"/>
          <w:numId w:val="7"/>
        </w:numPr>
      </w:pPr>
      <w:bookmarkStart w:id="34" w:name="_Toc436751766"/>
      <w:r>
        <w:t>Diagramme de classe</w:t>
      </w:r>
      <w:bookmarkEnd w:id="34"/>
    </w:p>
    <w:p w:rsidR="00460058" w:rsidRDefault="00370F6E" w:rsidP="00460058">
      <w:r>
        <w:rPr>
          <w:noProof/>
        </w:rPr>
        <w:pict>
          <v:shape id="_x0000_s1027" type="#_x0000_t75" style="position:absolute;margin-left:-32.55pt;margin-top:28pt;width:486.5pt;height:229.8pt;z-index:-251656192;mso-position-horizontal-relative:text;mso-position-vertical-relative:text" wrapcoords="6759 152 6759 3789 2646 4472 2646 12808 3219 13491 3612 13491 4041 14703 4077 15916 2789 16067 2646 16143 2646 21524 5472 21524 17201 21373 17130 14476 16128 13566 15771 13491 15771 12278 17058 12278 21600 11368 21600 5154 17201 4851 8905 3789 8905 152 6759 152">
            <v:imagedata r:id="rId10" o:title="DiagrammeDeClasse"/>
            <w10:wrap type="tight"/>
          </v:shape>
        </w:pict>
      </w:r>
    </w:p>
    <w:p w:rsidR="00460058" w:rsidRPr="00460058" w:rsidRDefault="00460058" w:rsidP="00460058"/>
    <w:p w:rsidR="00E52B6E" w:rsidRDefault="00E52B6E" w:rsidP="001C6EDE"/>
    <w:p w:rsidR="00E52B6E" w:rsidRDefault="00E52B6E"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3228CB" w:rsidP="00460058">
      <w:pPr>
        <w:pStyle w:val="Titre3"/>
        <w:numPr>
          <w:ilvl w:val="0"/>
          <w:numId w:val="7"/>
        </w:numPr>
      </w:pPr>
      <w:bookmarkStart w:id="35" w:name="_Toc436751767"/>
      <w:r>
        <w:t>Use Case</w:t>
      </w:r>
      <w:r w:rsidR="00460058">
        <w:t xml:space="preserve"> Utilisateur</w:t>
      </w:r>
      <w:bookmarkEnd w:id="35"/>
      <w:ins w:id="36" w:author="Basile CARATHANASIS" w:date="2015-12-07T12:27:00Z">
        <w:r w:rsidR="00624877">
          <w:t xml:space="preserve"> </w:t>
        </w:r>
      </w:ins>
    </w:p>
    <w:p w:rsidR="005F51CB" w:rsidRDefault="00624877">
      <w:pPr>
        <w:pStyle w:val="Paragraphedeliste"/>
        <w:numPr>
          <w:ilvl w:val="0"/>
          <w:numId w:val="10"/>
        </w:numPr>
        <w:rPr>
          <w:ins w:id="37" w:author="Basile CARATHANASIS" w:date="2015-12-07T12:29:00Z"/>
        </w:rPr>
        <w:pPrChange w:id="38" w:author="Basile CARATHANASIS" w:date="2015-12-07T12:28:00Z">
          <w:pPr/>
        </w:pPrChange>
      </w:pPr>
      <w:ins w:id="39" w:author="Basile CARATHANASIS" w:date="2015-12-07T12:27:00Z">
        <w:r>
          <w:t xml:space="preserve">Il faut identifier </w:t>
        </w:r>
      </w:ins>
      <w:ins w:id="40" w:author="Basile CARATHANASIS" w:date="2015-12-07T12:28:00Z">
        <w:r>
          <w:t>les actions entre Acteurs. Ici on pourra indiquer le système, l</w:t>
        </w:r>
      </w:ins>
      <w:ins w:id="41" w:author="Basile CARATHANASIS" w:date="2015-12-07T12:29:00Z">
        <w:r>
          <w:t>’application…</w:t>
        </w:r>
      </w:ins>
    </w:p>
    <w:p w:rsidR="00624877" w:rsidRDefault="00624877">
      <w:pPr>
        <w:pStyle w:val="Paragraphedeliste"/>
        <w:numPr>
          <w:ilvl w:val="0"/>
          <w:numId w:val="10"/>
        </w:numPr>
        <w:pPrChange w:id="42" w:author="Basile CARATHANASIS" w:date="2015-12-07T12:28:00Z">
          <w:pPr/>
        </w:pPrChange>
      </w:pPr>
      <w:ins w:id="43" w:author="Basile CARATHANASIS" w:date="2015-12-07T12:29:00Z">
        <w:r>
          <w:t xml:space="preserve">Il faudrait </w:t>
        </w:r>
      </w:ins>
      <w:ins w:id="44" w:author="Basile CARATHANASIS" w:date="2015-12-07T12:30:00Z">
        <w:r>
          <w:t>peut-être</w:t>
        </w:r>
      </w:ins>
      <w:ins w:id="45" w:author="Basile CARATHANASIS" w:date="2015-12-07T12:29:00Z">
        <w:r>
          <w:t xml:space="preserve"> indiquer la </w:t>
        </w:r>
        <w:r w:rsidRPr="00624877">
          <w:rPr>
            <w:b/>
            <w:rPrChange w:id="46" w:author="Basile CARATHANASIS" w:date="2015-12-07T12:30:00Z">
              <w:rPr/>
            </w:rPrChange>
          </w:rPr>
          <w:t>notification</w:t>
        </w:r>
      </w:ins>
      <w:ins w:id="47" w:author="Basile CARATHANASIS" w:date="2015-12-07T12:30:00Z">
        <w:r>
          <w:t xml:space="preserve"> de nouveaux QCM</w:t>
        </w:r>
      </w:ins>
    </w:p>
    <w:p w:rsidR="005F51CB" w:rsidRDefault="00370F6E" w:rsidP="005F51CB">
      <w:r>
        <w:rPr>
          <w:noProof/>
        </w:rPr>
        <w:pict>
          <v:shape id="_x0000_s1028" type="#_x0000_t75" style="position:absolute;margin-left:41.2pt;margin-top:4.15pt;width:344.35pt;height:232.9pt;z-index:-251654144;mso-position-horizontal-relative:text;mso-position-vertical-relative:text" wrapcoords="10212 139 9129 208 7247 903 7106 1736 7106 2084 7247 2500 8565 3473 3012 9029 2306 9168 2212 9793 2400 10140 2165 10279 2165 10487 2400 11251 1600 11807 1506 11946 1506 12363 2353 13474 2682 14585 2682 16808 2400 17919 2353 18752 2447 19030 2729 19030 2541 20141 2071 20350 2071 20975 3012 21044 3294 21044 3624 20975 3624 20419 3200 20141 3012 19030 3294 19030 3388 18544 2965 16808 2918 14585 3859 14585 12376 13613 12706 13474 13600 12641 13600 12363 14306 12363 20800 11390 21082 11251 21600 10557 21600 9515 20329 9098 18541 9029 18588 8751 18212 8404 17271 7918 17318 7640 16376 6806 16000 6806 16094 6181 14871 5695 17035 5626 17035 4723 13741 4584 12706 3473 14071 2431 14212 2084 14212 1597 14024 1250 14071 903 12188 208 11059 139 10212 139">
            <v:imagedata r:id="rId11" o:title="UseCaseUtilisateur"/>
            <w10:wrap type="tight"/>
          </v:shape>
        </w:pict>
      </w:r>
    </w:p>
    <w:p w:rsidR="005F51CB" w:rsidRPr="005F51CB" w:rsidRDefault="005F51CB" w:rsidP="005F51CB">
      <w:pPr>
        <w:sectPr w:rsidR="005F51CB" w:rsidRPr="005F51CB" w:rsidSect="00961AB9">
          <w:pgSz w:w="11906" w:h="16838"/>
          <w:pgMar w:top="1418" w:right="1418" w:bottom="1418" w:left="1418" w:header="709" w:footer="709" w:gutter="0"/>
          <w:cols w:space="708"/>
          <w:docGrid w:linePitch="360"/>
        </w:sectPr>
      </w:pPr>
    </w:p>
    <w:p w:rsidR="001C6EDE" w:rsidRDefault="005F51CB" w:rsidP="00E52B6E">
      <w:pPr>
        <w:pStyle w:val="Titre3"/>
        <w:numPr>
          <w:ilvl w:val="0"/>
          <w:numId w:val="7"/>
        </w:numPr>
      </w:pPr>
      <w:bookmarkStart w:id="48" w:name="_Toc436751768"/>
      <w:r>
        <w:lastRenderedPageBreak/>
        <w:t>Use Case Administrateur</w:t>
      </w:r>
      <w:bookmarkEnd w:id="48"/>
    </w:p>
    <w:p w:rsidR="005F51CB" w:rsidRDefault="005F51CB" w:rsidP="005F51CB"/>
    <w:p w:rsidR="00444D2A" w:rsidRPr="00444D2A" w:rsidRDefault="00370F6E" w:rsidP="00444D2A">
      <w:r>
        <w:rPr>
          <w:noProof/>
        </w:rPr>
        <w:pict>
          <v:shape id="_x0000_s1029" type="#_x0000_t75" style="position:absolute;margin-left:.65pt;margin-top:20.45pt;width:453.3pt;height:216.65pt;z-index:-251652096;mso-position-horizontal-relative:text;mso-position-vertical-relative:text" wrapcoords="7796 224 6866 299 5686 972 5615 1869 5615 2242 5722 2691 6687 3812 2289 10613 2074 10987 858 12183 751 12631 679 13603 894 14574 358 15322 215 15621 215 16219 1073 16966 1574 17041 4613 18162 6509 19358 6544 19956 6759 20853 7868 21451 8332 21451 9477 21451 9942 21451 11086 20778 11158 20554 11301 19731 11193 18162 16164 14574 20777 13379 21600 12556 21600 11734 21457 11286 21242 10837 19848 10314 17559 9791 16093 8520 15699 7474 15664 7399 13303 6203 15449 6054 15377 5531 11837 5008 11837 4933 10585 3887 10442 3812 10657 2466 10693 1794 10621 972 9405 299 8475 224 7796 224">
            <v:imagedata r:id="rId12" o:title="UseCaseAdministrateur"/>
            <w10:wrap type="tight"/>
          </v:shape>
        </w:pict>
      </w:r>
    </w:p>
    <w:p w:rsidR="00961AB9" w:rsidRDefault="00961AB9">
      <w:r>
        <w:br w:type="page"/>
      </w:r>
    </w:p>
    <w:p w:rsidR="001C6EDE" w:rsidRDefault="00C558FF" w:rsidP="00C558FF">
      <w:pPr>
        <w:pStyle w:val="Titre1"/>
      </w:pPr>
      <w:bookmarkStart w:id="49" w:name="_Toc436751769"/>
      <w:r>
        <w:lastRenderedPageBreak/>
        <w:t>Projet</w:t>
      </w:r>
      <w:bookmarkEnd w:id="49"/>
    </w:p>
    <w:p w:rsidR="00C558FF" w:rsidRDefault="00FC7374" w:rsidP="00C558FF">
      <w:pPr>
        <w:pStyle w:val="Titre3"/>
        <w:numPr>
          <w:ilvl w:val="0"/>
          <w:numId w:val="8"/>
        </w:numPr>
      </w:pPr>
      <w:bookmarkStart w:id="50" w:name="_Toc436751770"/>
      <w:r>
        <w:t>Planning prévisonnel</w:t>
      </w:r>
      <w:bookmarkEnd w:id="50"/>
    </w:p>
    <w:p w:rsidR="00FC7374" w:rsidRDefault="00FC7374" w:rsidP="00FC7374"/>
    <w:tbl>
      <w:tblPr>
        <w:tblStyle w:val="TableauGrille4-Accentuation1"/>
        <w:tblW w:w="9280" w:type="dxa"/>
        <w:tblLook w:val="0420" w:firstRow="1" w:lastRow="0" w:firstColumn="0" w:lastColumn="0" w:noHBand="0" w:noVBand="1"/>
      </w:tblPr>
      <w:tblGrid>
        <w:gridCol w:w="1858"/>
        <w:gridCol w:w="1856"/>
        <w:gridCol w:w="1856"/>
        <w:gridCol w:w="1855"/>
        <w:gridCol w:w="1855"/>
      </w:tblGrid>
      <w:tr w:rsidR="00FC7374" w:rsidRPr="00FC7374" w:rsidTr="00726DCB">
        <w:trPr>
          <w:cnfStyle w:val="100000000000" w:firstRow="1" w:lastRow="0" w:firstColumn="0" w:lastColumn="0" w:oddVBand="0" w:evenVBand="0" w:oddHBand="0" w:evenHBand="0" w:firstRowFirstColumn="0" w:firstRowLastColumn="0" w:lastRowFirstColumn="0" w:lastRowLastColumn="0"/>
        </w:trPr>
        <w:tc>
          <w:tcPr>
            <w:tcW w:w="1860" w:type="dxa"/>
            <w:hideMark/>
          </w:tcPr>
          <w:p w:rsidR="00FC7374" w:rsidRPr="00FC7374" w:rsidRDefault="00FC7374" w:rsidP="00FC7374">
            <w:pPr>
              <w:spacing w:after="200" w:line="276" w:lineRule="auto"/>
            </w:pPr>
            <w:r w:rsidRPr="00FC7374">
              <w:rPr>
                <w:lang w:val="en-US"/>
              </w:rPr>
              <w:t>Nom</w:t>
            </w:r>
          </w:p>
        </w:tc>
        <w:tc>
          <w:tcPr>
            <w:tcW w:w="1860" w:type="dxa"/>
            <w:hideMark/>
          </w:tcPr>
          <w:p w:rsidR="00FC7374" w:rsidRPr="00FC7374" w:rsidRDefault="00FC7374" w:rsidP="00FC7374">
            <w:pPr>
              <w:spacing w:after="200" w:line="276" w:lineRule="auto"/>
            </w:pPr>
            <w:r w:rsidRPr="00FC7374">
              <w:rPr>
                <w:lang w:val="en-US"/>
              </w:rPr>
              <w:t>Début</w:t>
            </w:r>
          </w:p>
        </w:tc>
        <w:tc>
          <w:tcPr>
            <w:tcW w:w="1860" w:type="dxa"/>
            <w:hideMark/>
          </w:tcPr>
          <w:p w:rsidR="00FC7374" w:rsidRPr="00FC7374" w:rsidRDefault="00FC7374" w:rsidP="00FC7374">
            <w:pPr>
              <w:spacing w:after="200" w:line="276" w:lineRule="auto"/>
            </w:pPr>
            <w:r w:rsidRPr="00FC7374">
              <w:rPr>
                <w:lang w:val="en-US"/>
              </w:rPr>
              <w:t>Fin</w:t>
            </w:r>
          </w:p>
        </w:tc>
        <w:tc>
          <w:tcPr>
            <w:tcW w:w="1860" w:type="dxa"/>
            <w:hideMark/>
          </w:tcPr>
          <w:p w:rsidR="00FC7374" w:rsidRPr="00FC7374" w:rsidRDefault="00FC7374" w:rsidP="00FC7374">
            <w:pPr>
              <w:spacing w:after="200" w:line="276" w:lineRule="auto"/>
            </w:pPr>
            <w:proofErr w:type="spellStart"/>
            <w:r w:rsidRPr="00FC7374">
              <w:rPr>
                <w:lang w:val="en-US"/>
              </w:rPr>
              <w:t>Durée</w:t>
            </w:r>
            <w:proofErr w:type="spellEnd"/>
          </w:p>
        </w:tc>
        <w:tc>
          <w:tcPr>
            <w:tcW w:w="1860" w:type="dxa"/>
            <w:hideMark/>
          </w:tcPr>
          <w:p w:rsidR="00FC7374" w:rsidRPr="00FC7374" w:rsidRDefault="00FC7374" w:rsidP="00FC7374">
            <w:pPr>
              <w:spacing w:after="200" w:line="276" w:lineRule="auto"/>
            </w:pPr>
            <w:proofErr w:type="spellStart"/>
            <w:r w:rsidRPr="00FC7374">
              <w:rPr>
                <w:lang w:val="en-US"/>
              </w:rPr>
              <w:t>Durée</w:t>
            </w:r>
            <w:proofErr w:type="spellEnd"/>
            <w:r w:rsidRPr="00FC7374">
              <w:rPr>
                <w:lang w:val="en-US"/>
              </w:rPr>
              <w:t xml:space="preserve"> </w:t>
            </w:r>
            <w:proofErr w:type="spellStart"/>
            <w:r w:rsidRPr="00FC7374">
              <w:rPr>
                <w:lang w:val="en-US"/>
              </w:rPr>
              <w:t>réelle</w:t>
            </w:r>
            <w:proofErr w:type="spellEnd"/>
          </w:p>
        </w:tc>
      </w:tr>
      <w:tr w:rsidR="00FC7374" w:rsidRPr="00FC7374" w:rsidTr="00726DCB">
        <w:trPr>
          <w:cnfStyle w:val="000000100000" w:firstRow="0" w:lastRow="0" w:firstColumn="0" w:lastColumn="0" w:oddVBand="0" w:evenVBand="0" w:oddHBand="1" w:evenHBand="0" w:firstRowFirstColumn="0" w:firstRowLastColumn="0" w:lastRowFirstColumn="0" w:lastRowLastColumn="0"/>
        </w:trPr>
        <w:tc>
          <w:tcPr>
            <w:tcW w:w="1860" w:type="dxa"/>
            <w:hideMark/>
          </w:tcPr>
          <w:p w:rsidR="00FC7374" w:rsidRPr="00FC7374" w:rsidRDefault="00FC7374" w:rsidP="00FC7374">
            <w:pPr>
              <w:spacing w:after="200" w:line="276" w:lineRule="auto"/>
            </w:pPr>
            <w:r w:rsidRPr="00FC7374">
              <w:rPr>
                <w:lang w:val="en-US"/>
              </w:rPr>
              <w:t xml:space="preserve">1. </w:t>
            </w:r>
            <w:proofErr w:type="spellStart"/>
            <w:r w:rsidRPr="00FC7374">
              <w:rPr>
                <w:lang w:val="en-US"/>
              </w:rPr>
              <w:t>Rédaction</w:t>
            </w:r>
            <w:proofErr w:type="spellEnd"/>
          </w:p>
        </w:tc>
        <w:tc>
          <w:tcPr>
            <w:tcW w:w="1860" w:type="dxa"/>
            <w:hideMark/>
          </w:tcPr>
          <w:p w:rsidR="00FC7374" w:rsidRPr="00FC7374" w:rsidRDefault="00FC7374" w:rsidP="00FC7374">
            <w:pPr>
              <w:spacing w:after="200" w:line="276" w:lineRule="auto"/>
            </w:pPr>
            <w:r w:rsidRPr="00FC7374">
              <w:rPr>
                <w:lang w:val="en-US"/>
              </w:rPr>
              <w:t>Mar 06/10/15</w:t>
            </w:r>
          </w:p>
        </w:tc>
        <w:tc>
          <w:tcPr>
            <w:tcW w:w="1860" w:type="dxa"/>
            <w:hideMark/>
          </w:tcPr>
          <w:p w:rsidR="00FC7374" w:rsidRPr="00FC7374" w:rsidRDefault="00FC7374" w:rsidP="00FC7374">
            <w:pPr>
              <w:spacing w:after="200" w:line="276" w:lineRule="auto"/>
            </w:pPr>
            <w:proofErr w:type="spellStart"/>
            <w:r w:rsidRPr="00FC7374">
              <w:rPr>
                <w:lang w:val="en-US"/>
              </w:rPr>
              <w:t>Mer</w:t>
            </w:r>
            <w:proofErr w:type="spellEnd"/>
            <w:r w:rsidRPr="00FC7374">
              <w:rPr>
                <w:lang w:val="en-US"/>
              </w:rPr>
              <w:t xml:space="preserve"> 02/12/15</w:t>
            </w:r>
          </w:p>
        </w:tc>
        <w:tc>
          <w:tcPr>
            <w:tcW w:w="1860" w:type="dxa"/>
            <w:hideMark/>
          </w:tcPr>
          <w:p w:rsidR="00FC7374" w:rsidRPr="00FC7374" w:rsidRDefault="00FC7374" w:rsidP="00FC7374">
            <w:pPr>
              <w:spacing w:after="200" w:line="276" w:lineRule="auto"/>
            </w:pPr>
            <w:r w:rsidRPr="00FC7374">
              <w:rPr>
                <w:lang w:val="en-US"/>
              </w:rPr>
              <w:t xml:space="preserve">53 </w:t>
            </w:r>
            <w:proofErr w:type="spellStart"/>
            <w:r w:rsidRPr="00FC7374">
              <w:rPr>
                <w:lang w:val="en-US"/>
              </w:rPr>
              <w:t>jours</w:t>
            </w:r>
            <w:proofErr w:type="spellEnd"/>
          </w:p>
        </w:tc>
        <w:tc>
          <w:tcPr>
            <w:tcW w:w="1860" w:type="dxa"/>
            <w:hideMark/>
          </w:tcPr>
          <w:p w:rsidR="00FC7374" w:rsidRPr="00FC7374" w:rsidRDefault="00FC7374" w:rsidP="00FC7374">
            <w:pPr>
              <w:spacing w:after="200" w:line="276" w:lineRule="auto"/>
            </w:pPr>
            <w:r w:rsidRPr="00FC7374">
              <w:rPr>
                <w:lang w:val="en-US"/>
              </w:rPr>
              <w:t xml:space="preserve">4 </w:t>
            </w:r>
            <w:proofErr w:type="spellStart"/>
            <w:r w:rsidRPr="00FC7374">
              <w:rPr>
                <w:lang w:val="en-US"/>
              </w:rPr>
              <w:t>jours</w:t>
            </w:r>
            <w:proofErr w:type="spellEnd"/>
          </w:p>
        </w:tc>
      </w:tr>
      <w:tr w:rsidR="00FC7374" w:rsidRPr="00FC7374" w:rsidTr="00726DCB">
        <w:tc>
          <w:tcPr>
            <w:tcW w:w="1860" w:type="dxa"/>
            <w:hideMark/>
          </w:tcPr>
          <w:p w:rsidR="00FC7374" w:rsidRPr="00FC7374" w:rsidRDefault="00FC7374" w:rsidP="00FC7374">
            <w:pPr>
              <w:spacing w:after="200" w:line="276" w:lineRule="auto"/>
            </w:pPr>
            <w:r w:rsidRPr="00FC7374">
              <w:rPr>
                <w:lang w:val="en-US"/>
              </w:rPr>
              <w:t xml:space="preserve">2. </w:t>
            </w:r>
            <w:proofErr w:type="spellStart"/>
            <w:r w:rsidRPr="00FC7374">
              <w:rPr>
                <w:lang w:val="en-US"/>
              </w:rPr>
              <w:t>Développement</w:t>
            </w:r>
            <w:proofErr w:type="spellEnd"/>
          </w:p>
        </w:tc>
        <w:tc>
          <w:tcPr>
            <w:tcW w:w="1860" w:type="dxa"/>
            <w:hideMark/>
          </w:tcPr>
          <w:p w:rsidR="00FC7374" w:rsidRPr="00FC7374" w:rsidRDefault="00FC7374" w:rsidP="00FC7374">
            <w:pPr>
              <w:spacing w:after="200" w:line="276" w:lineRule="auto"/>
            </w:pPr>
            <w:proofErr w:type="spellStart"/>
            <w:r w:rsidRPr="00FC7374">
              <w:rPr>
                <w:lang w:val="en-US"/>
              </w:rPr>
              <w:t>Mer</w:t>
            </w:r>
            <w:proofErr w:type="spellEnd"/>
            <w:r w:rsidRPr="00FC7374">
              <w:rPr>
                <w:lang w:val="en-US"/>
              </w:rPr>
              <w:t xml:space="preserve"> 02/12/15</w:t>
            </w:r>
          </w:p>
        </w:tc>
        <w:tc>
          <w:tcPr>
            <w:tcW w:w="1860" w:type="dxa"/>
            <w:hideMark/>
          </w:tcPr>
          <w:p w:rsidR="00FC7374" w:rsidRPr="00FC7374" w:rsidRDefault="00FC7374" w:rsidP="00FC7374">
            <w:pPr>
              <w:spacing w:after="200" w:line="276" w:lineRule="auto"/>
            </w:pPr>
            <w:r w:rsidRPr="00FC7374">
              <w:rPr>
                <w:lang w:val="en-US"/>
              </w:rPr>
              <w:t>Sam 04/06/16</w:t>
            </w:r>
          </w:p>
        </w:tc>
        <w:tc>
          <w:tcPr>
            <w:tcW w:w="1860" w:type="dxa"/>
            <w:hideMark/>
          </w:tcPr>
          <w:p w:rsidR="00FC7374" w:rsidRPr="00FC7374" w:rsidRDefault="00FC7374" w:rsidP="00FC7374">
            <w:pPr>
              <w:spacing w:after="200" w:line="276" w:lineRule="auto"/>
            </w:pPr>
            <w:r w:rsidRPr="00FC7374">
              <w:rPr>
                <w:lang w:val="en-US"/>
              </w:rPr>
              <w:t xml:space="preserve">147 </w:t>
            </w:r>
            <w:proofErr w:type="spellStart"/>
            <w:r w:rsidRPr="00FC7374">
              <w:rPr>
                <w:lang w:val="en-US"/>
              </w:rPr>
              <w:t>jours</w:t>
            </w:r>
            <w:proofErr w:type="spellEnd"/>
          </w:p>
        </w:tc>
        <w:tc>
          <w:tcPr>
            <w:tcW w:w="1860" w:type="dxa"/>
            <w:hideMark/>
          </w:tcPr>
          <w:p w:rsidR="00FC7374" w:rsidRPr="00FC7374" w:rsidRDefault="00FC7374" w:rsidP="00FC7374">
            <w:pPr>
              <w:spacing w:after="200" w:line="276" w:lineRule="auto"/>
            </w:pPr>
            <w:r w:rsidRPr="00FC7374">
              <w:rPr>
                <w:lang w:val="en-US"/>
              </w:rPr>
              <w:t>0 jour</w:t>
            </w:r>
          </w:p>
        </w:tc>
      </w:tr>
      <w:tr w:rsidR="00FC7374" w:rsidRPr="00FC7374" w:rsidTr="00726DCB">
        <w:trPr>
          <w:cnfStyle w:val="000000100000" w:firstRow="0" w:lastRow="0" w:firstColumn="0" w:lastColumn="0" w:oddVBand="0" w:evenVBand="0" w:oddHBand="1" w:evenHBand="0" w:firstRowFirstColumn="0" w:firstRowLastColumn="0" w:lastRowFirstColumn="0" w:lastRowLastColumn="0"/>
        </w:trPr>
        <w:tc>
          <w:tcPr>
            <w:tcW w:w="1860" w:type="dxa"/>
            <w:hideMark/>
          </w:tcPr>
          <w:p w:rsidR="00FC7374" w:rsidRPr="00FC7374" w:rsidRDefault="00FC7374" w:rsidP="00FC7374">
            <w:pPr>
              <w:spacing w:after="200" w:line="276" w:lineRule="auto"/>
            </w:pPr>
            <w:r w:rsidRPr="00FC7374">
              <w:rPr>
                <w:lang w:val="en-US"/>
              </w:rPr>
              <w:t xml:space="preserve">3. Validation et </w:t>
            </w:r>
            <w:proofErr w:type="spellStart"/>
            <w:r w:rsidRPr="00FC7374">
              <w:rPr>
                <w:lang w:val="en-US"/>
              </w:rPr>
              <w:t>déploiement</w:t>
            </w:r>
            <w:proofErr w:type="spellEnd"/>
          </w:p>
        </w:tc>
        <w:tc>
          <w:tcPr>
            <w:tcW w:w="1860" w:type="dxa"/>
            <w:hideMark/>
          </w:tcPr>
          <w:p w:rsidR="00FC7374" w:rsidRPr="00FC7374" w:rsidRDefault="00FC7374" w:rsidP="00FC7374">
            <w:pPr>
              <w:spacing w:after="200" w:line="276" w:lineRule="auto"/>
            </w:pPr>
            <w:r w:rsidRPr="00FC7374">
              <w:rPr>
                <w:lang w:val="en-US"/>
              </w:rPr>
              <w:t>Sam 04/06/16</w:t>
            </w:r>
          </w:p>
        </w:tc>
        <w:tc>
          <w:tcPr>
            <w:tcW w:w="1860" w:type="dxa"/>
            <w:hideMark/>
          </w:tcPr>
          <w:p w:rsidR="00FC7374" w:rsidRPr="00FC7374" w:rsidRDefault="00FC7374" w:rsidP="00FC7374">
            <w:pPr>
              <w:spacing w:after="200" w:line="276" w:lineRule="auto"/>
            </w:pPr>
            <w:proofErr w:type="spellStart"/>
            <w:r w:rsidRPr="00FC7374">
              <w:rPr>
                <w:lang w:val="en-US"/>
              </w:rPr>
              <w:t>Mer</w:t>
            </w:r>
            <w:proofErr w:type="spellEnd"/>
            <w:r w:rsidRPr="00FC7374">
              <w:rPr>
                <w:lang w:val="en-US"/>
              </w:rPr>
              <w:t xml:space="preserve"> 06/07/16</w:t>
            </w:r>
          </w:p>
        </w:tc>
        <w:tc>
          <w:tcPr>
            <w:tcW w:w="1860" w:type="dxa"/>
            <w:hideMark/>
          </w:tcPr>
          <w:p w:rsidR="00FC7374" w:rsidRPr="00FC7374" w:rsidRDefault="00FC7374" w:rsidP="00FC7374">
            <w:pPr>
              <w:spacing w:after="200" w:line="276" w:lineRule="auto"/>
            </w:pPr>
            <w:r w:rsidRPr="00FC7374">
              <w:rPr>
                <w:lang w:val="en-US"/>
              </w:rPr>
              <w:t xml:space="preserve">29 </w:t>
            </w:r>
            <w:proofErr w:type="spellStart"/>
            <w:r w:rsidRPr="00FC7374">
              <w:rPr>
                <w:lang w:val="en-US"/>
              </w:rPr>
              <w:t>jours</w:t>
            </w:r>
            <w:proofErr w:type="spellEnd"/>
          </w:p>
        </w:tc>
        <w:tc>
          <w:tcPr>
            <w:tcW w:w="1860" w:type="dxa"/>
            <w:hideMark/>
          </w:tcPr>
          <w:p w:rsidR="00FC7374" w:rsidRPr="00FC7374" w:rsidRDefault="00FC7374" w:rsidP="00FC7374">
            <w:pPr>
              <w:spacing w:after="200" w:line="276" w:lineRule="auto"/>
            </w:pPr>
            <w:r w:rsidRPr="00FC7374">
              <w:rPr>
                <w:lang w:val="en-US"/>
              </w:rPr>
              <w:t>0 jour</w:t>
            </w:r>
          </w:p>
        </w:tc>
      </w:tr>
    </w:tbl>
    <w:p w:rsidR="00FC7374" w:rsidRDefault="00FC7374" w:rsidP="00FC7374"/>
    <w:p w:rsidR="00726DCB" w:rsidRPr="00FC7374" w:rsidRDefault="00726DCB" w:rsidP="00FC7374"/>
    <w:p w:rsidR="00FC7374" w:rsidRDefault="00FC7374" w:rsidP="00FC7374">
      <w:pPr>
        <w:pStyle w:val="Titre3"/>
        <w:numPr>
          <w:ilvl w:val="0"/>
          <w:numId w:val="8"/>
        </w:numPr>
      </w:pPr>
      <w:bookmarkStart w:id="51" w:name="_Toc436751771"/>
      <w:r>
        <w:t>Cout prévisonnel</w:t>
      </w:r>
      <w:bookmarkEnd w:id="51"/>
    </w:p>
    <w:p w:rsidR="006803B7" w:rsidRDefault="006803B7" w:rsidP="00F41944">
      <w:r>
        <w:rPr>
          <w:noProof/>
          <w:lang w:eastAsia="fr-FR"/>
        </w:rPr>
        <w:drawing>
          <wp:anchor distT="0" distB="0" distL="114300" distR="114300" simplePos="0" relativeHeight="251665408" behindDoc="1" locked="0" layoutInCell="1" allowOverlap="1" wp14:anchorId="237BDED0" wp14:editId="621F967F">
            <wp:simplePos x="0" y="0"/>
            <wp:positionH relativeFrom="margin">
              <wp:posOffset>-384451</wp:posOffset>
            </wp:positionH>
            <wp:positionV relativeFrom="paragraph">
              <wp:posOffset>501733</wp:posOffset>
            </wp:positionV>
            <wp:extent cx="6576060" cy="3895090"/>
            <wp:effectExtent l="0" t="0" r="0" b="0"/>
            <wp:wrapTight wrapText="bothSides">
              <wp:wrapPolygon edited="0">
                <wp:start x="0" y="0"/>
                <wp:lineTo x="0" y="21445"/>
                <wp:lineTo x="21525" y="21445"/>
                <wp:lineTo x="21525" y="0"/>
                <wp:lineTo x="0" y="0"/>
              </wp:wrapPolygon>
            </wp:wrapTight>
            <wp:docPr id="16" name="Image 16" descr="C:\Users\alexis\AppData\Local\Microsoft\Windows\INetCache\Content.Word\CoûtPrevisio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AppData\Local\Microsoft\Windows\INetCache\Content.Word\CoûtPrevisionn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6060" cy="3895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3B7" w:rsidRDefault="006803B7">
      <w:r>
        <w:br w:type="page"/>
      </w:r>
    </w:p>
    <w:p w:rsidR="00F41944" w:rsidRDefault="006803B7" w:rsidP="006803B7">
      <w:pPr>
        <w:pStyle w:val="Titre1"/>
      </w:pPr>
      <w:r>
        <w:lastRenderedPageBreak/>
        <w:t>Maquette</w:t>
      </w:r>
    </w:p>
    <w:p w:rsidR="006803B7" w:rsidRPr="006803B7" w:rsidRDefault="00DB4FA8" w:rsidP="006803B7">
      <w:r>
        <w:pict>
          <v:shape id="_x0000_i1025" type="#_x0000_t75" style="width:521.3pt;height:288.6pt">
            <v:imagedata r:id="rId14" o:title="Page acceuil"/>
          </v:shape>
        </w:pict>
      </w:r>
      <w:r>
        <w:pict>
          <v:shape id="_x0000_i1026" type="#_x0000_t75" style="width:558.15pt;height:309.3pt">
            <v:imagedata r:id="rId15" o:title="Page Choix QCM"/>
          </v:shape>
        </w:pict>
      </w:r>
      <w:r>
        <w:lastRenderedPageBreak/>
        <w:pict>
          <v:shape id="_x0000_i1027" type="#_x0000_t75" style="width:563.9pt;height:312.75pt">
            <v:imagedata r:id="rId16" o:title="Page connexion"/>
          </v:shape>
        </w:pict>
      </w:r>
      <w:r>
        <w:pict>
          <v:shape id="_x0000_i1028" type="#_x0000_t75" style="width:529.35pt;height:293.2pt">
            <v:imagedata r:id="rId17" o:title="Page Fin QCM"/>
          </v:shape>
        </w:pict>
      </w:r>
      <w:r w:rsidR="00370F6E">
        <w:lastRenderedPageBreak/>
        <w:pict>
          <v:shape id="_x0000_i1029" type="#_x0000_t75" style="width:519pt;height:287.4pt">
            <v:imagedata r:id="rId18" o:title="Page Option"/>
          </v:shape>
        </w:pict>
      </w:r>
      <w:r w:rsidR="00370F6E">
        <w:pict>
          <v:shape id="_x0000_i1030" type="#_x0000_t75" style="width:531.65pt;height:294.9pt">
            <v:imagedata r:id="rId19" o:title="Page Question QCM"/>
          </v:shape>
        </w:pict>
      </w:r>
    </w:p>
    <w:sectPr w:rsidR="006803B7" w:rsidRPr="006803B7" w:rsidSect="00961AB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F6E" w:rsidRDefault="00370F6E" w:rsidP="00DA7C0E">
      <w:pPr>
        <w:spacing w:before="0" w:after="0" w:line="240" w:lineRule="auto"/>
      </w:pPr>
      <w:r>
        <w:separator/>
      </w:r>
    </w:p>
  </w:endnote>
  <w:endnote w:type="continuationSeparator" w:id="0">
    <w:p w:rsidR="00370F6E" w:rsidRDefault="00370F6E" w:rsidP="00DA7C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EC728B">
      <w:trPr>
        <w:trHeight w:val="151"/>
      </w:trPr>
      <w:tc>
        <w:tcPr>
          <w:tcW w:w="2250" w:type="pct"/>
          <w:tcBorders>
            <w:bottom w:val="single" w:sz="4" w:space="0" w:color="99CB38" w:themeColor="accent1"/>
          </w:tcBorders>
        </w:tcPr>
        <w:p w:rsidR="00EC728B" w:rsidRDefault="00EC728B">
          <w:pPr>
            <w:pStyle w:val="En-tte"/>
            <w:rPr>
              <w:rFonts w:asciiTheme="majorHAnsi" w:eastAsiaTheme="majorEastAsia" w:hAnsiTheme="majorHAnsi" w:cstheme="majorBidi"/>
              <w:b/>
              <w:bCs/>
            </w:rPr>
          </w:pPr>
        </w:p>
      </w:tc>
      <w:tc>
        <w:tcPr>
          <w:tcW w:w="500" w:type="pct"/>
          <w:vMerge w:val="restart"/>
          <w:noWrap/>
          <w:vAlign w:val="center"/>
        </w:tcPr>
        <w:p w:rsidR="00EC728B" w:rsidRDefault="00EC728B">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DB4FA8" w:rsidRPr="00DB4FA8">
            <w:rPr>
              <w:rFonts w:asciiTheme="majorHAnsi" w:hAnsiTheme="majorHAnsi"/>
              <w:b/>
              <w:noProof/>
            </w:rPr>
            <w:t>9</w:t>
          </w:r>
          <w:r>
            <w:rPr>
              <w:rFonts w:asciiTheme="majorHAnsi" w:hAnsiTheme="majorHAnsi"/>
              <w:b/>
              <w:noProof/>
            </w:rPr>
            <w:fldChar w:fldCharType="end"/>
          </w:r>
        </w:p>
      </w:tc>
      <w:tc>
        <w:tcPr>
          <w:tcW w:w="2250" w:type="pct"/>
          <w:tcBorders>
            <w:bottom w:val="single" w:sz="4" w:space="0" w:color="99CB38" w:themeColor="accent1"/>
          </w:tcBorders>
        </w:tcPr>
        <w:p w:rsidR="00EC728B" w:rsidRDefault="00EC728B">
          <w:pPr>
            <w:pStyle w:val="En-tte"/>
            <w:rPr>
              <w:rFonts w:asciiTheme="majorHAnsi" w:eastAsiaTheme="majorEastAsia" w:hAnsiTheme="majorHAnsi" w:cstheme="majorBidi"/>
              <w:b/>
              <w:bCs/>
            </w:rPr>
          </w:pPr>
        </w:p>
      </w:tc>
    </w:tr>
    <w:tr w:rsidR="00EC728B">
      <w:trPr>
        <w:trHeight w:val="150"/>
      </w:trPr>
      <w:tc>
        <w:tcPr>
          <w:tcW w:w="2250" w:type="pct"/>
          <w:tcBorders>
            <w:top w:val="single" w:sz="4" w:space="0" w:color="99CB38" w:themeColor="accent1"/>
          </w:tcBorders>
        </w:tcPr>
        <w:p w:rsidR="00EC728B" w:rsidRDefault="00EC728B">
          <w:pPr>
            <w:pStyle w:val="En-tte"/>
            <w:rPr>
              <w:rFonts w:asciiTheme="majorHAnsi" w:eastAsiaTheme="majorEastAsia" w:hAnsiTheme="majorHAnsi" w:cstheme="majorBidi"/>
              <w:b/>
              <w:bCs/>
            </w:rPr>
          </w:pPr>
        </w:p>
      </w:tc>
      <w:tc>
        <w:tcPr>
          <w:tcW w:w="500" w:type="pct"/>
          <w:vMerge/>
        </w:tcPr>
        <w:p w:rsidR="00EC728B" w:rsidRDefault="00EC728B">
          <w:pPr>
            <w:pStyle w:val="En-tte"/>
            <w:jc w:val="center"/>
            <w:rPr>
              <w:rFonts w:asciiTheme="majorHAnsi" w:eastAsiaTheme="majorEastAsia" w:hAnsiTheme="majorHAnsi" w:cstheme="majorBidi"/>
              <w:b/>
              <w:bCs/>
            </w:rPr>
          </w:pPr>
        </w:p>
      </w:tc>
      <w:tc>
        <w:tcPr>
          <w:tcW w:w="2250" w:type="pct"/>
          <w:tcBorders>
            <w:top w:val="single" w:sz="4" w:space="0" w:color="99CB38" w:themeColor="accent1"/>
          </w:tcBorders>
        </w:tcPr>
        <w:p w:rsidR="00EC728B" w:rsidRDefault="00EC728B">
          <w:pPr>
            <w:pStyle w:val="En-tte"/>
            <w:rPr>
              <w:rFonts w:asciiTheme="majorHAnsi" w:eastAsiaTheme="majorEastAsia" w:hAnsiTheme="majorHAnsi" w:cstheme="majorBidi"/>
              <w:b/>
              <w:bCs/>
            </w:rPr>
          </w:pPr>
        </w:p>
      </w:tc>
    </w:tr>
  </w:tbl>
  <w:p w:rsidR="00DA7C0E" w:rsidRDefault="00DA7C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F6E" w:rsidRDefault="00370F6E" w:rsidP="00DA7C0E">
      <w:pPr>
        <w:spacing w:before="0" w:after="0" w:line="240" w:lineRule="auto"/>
      </w:pPr>
      <w:r>
        <w:separator/>
      </w:r>
    </w:p>
  </w:footnote>
  <w:footnote w:type="continuationSeparator" w:id="0">
    <w:p w:rsidR="00370F6E" w:rsidRDefault="00370F6E" w:rsidP="00DA7C0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9272"/>
      </v:shape>
    </w:pict>
  </w:numPicBullet>
  <w:abstractNum w:abstractNumId="0" w15:restartNumberingAfterBreak="0">
    <w:nsid w:val="0D133A9E"/>
    <w:multiLevelType w:val="hybridMultilevel"/>
    <w:tmpl w:val="ACC8182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4B16A0"/>
    <w:multiLevelType w:val="hybridMultilevel"/>
    <w:tmpl w:val="444C9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22B03"/>
    <w:multiLevelType w:val="hybridMultilevel"/>
    <w:tmpl w:val="CC6E4DD4"/>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6EF3CB0"/>
    <w:multiLevelType w:val="hybridMultilevel"/>
    <w:tmpl w:val="27625EC2"/>
    <w:lvl w:ilvl="0" w:tplc="7A80DFB8">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454718"/>
    <w:multiLevelType w:val="hybridMultilevel"/>
    <w:tmpl w:val="F3C6BBD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E56AE8"/>
    <w:multiLevelType w:val="hybridMultilevel"/>
    <w:tmpl w:val="C7C69E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313947"/>
    <w:multiLevelType w:val="hybridMultilevel"/>
    <w:tmpl w:val="A0767098"/>
    <w:lvl w:ilvl="0" w:tplc="040C0007">
      <w:start w:val="1"/>
      <w:numFmt w:val="bullet"/>
      <w:lvlText w:val=""/>
      <w:lvlPicBulletId w:val="0"/>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B70E0E"/>
    <w:multiLevelType w:val="hybridMultilevel"/>
    <w:tmpl w:val="DF265A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BF5920"/>
    <w:multiLevelType w:val="hybridMultilevel"/>
    <w:tmpl w:val="F0A6AB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5111A5"/>
    <w:multiLevelType w:val="hybridMultilevel"/>
    <w:tmpl w:val="638A35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0"/>
  </w:num>
  <w:num w:numId="5">
    <w:abstractNumId w:val="5"/>
  </w:num>
  <w:num w:numId="6">
    <w:abstractNumId w:val="1"/>
  </w:num>
  <w:num w:numId="7">
    <w:abstractNumId w:val="9"/>
  </w:num>
  <w:num w:numId="8">
    <w:abstractNumId w:val="4"/>
  </w:num>
  <w:num w:numId="9">
    <w:abstractNumId w:val="6"/>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is lepage">
    <w15:presenceInfo w15:providerId="Windows Live" w15:userId="35298ac7892c0e7e"/>
  </w15:person>
  <w15:person w15:author="Basile CARATHANASIS">
    <w15:presenceInfo w15:providerId="Windows Live" w15:userId="426054f7a847bd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1F"/>
    <w:rsid w:val="001369E2"/>
    <w:rsid w:val="001C6EDE"/>
    <w:rsid w:val="002F6750"/>
    <w:rsid w:val="003228CB"/>
    <w:rsid w:val="00370F6E"/>
    <w:rsid w:val="00444D2A"/>
    <w:rsid w:val="00460058"/>
    <w:rsid w:val="004A66E2"/>
    <w:rsid w:val="004E1A4D"/>
    <w:rsid w:val="004F7E4E"/>
    <w:rsid w:val="005F51CB"/>
    <w:rsid w:val="00613278"/>
    <w:rsid w:val="00624877"/>
    <w:rsid w:val="0065061F"/>
    <w:rsid w:val="006803B7"/>
    <w:rsid w:val="00685EE6"/>
    <w:rsid w:val="00711A23"/>
    <w:rsid w:val="00726DCB"/>
    <w:rsid w:val="007605D7"/>
    <w:rsid w:val="008A53E4"/>
    <w:rsid w:val="008F4214"/>
    <w:rsid w:val="00921B2C"/>
    <w:rsid w:val="00933EF7"/>
    <w:rsid w:val="00961AB9"/>
    <w:rsid w:val="009A2B12"/>
    <w:rsid w:val="009B7E66"/>
    <w:rsid w:val="00A23DD1"/>
    <w:rsid w:val="00B94F49"/>
    <w:rsid w:val="00C558FF"/>
    <w:rsid w:val="00CB24A6"/>
    <w:rsid w:val="00D03C0C"/>
    <w:rsid w:val="00D0609C"/>
    <w:rsid w:val="00DA7C0E"/>
    <w:rsid w:val="00DB348B"/>
    <w:rsid w:val="00DB4FA8"/>
    <w:rsid w:val="00E52B6E"/>
    <w:rsid w:val="00EC728B"/>
    <w:rsid w:val="00F41944"/>
    <w:rsid w:val="00F44A36"/>
    <w:rsid w:val="00F93B5D"/>
    <w:rsid w:val="00FC73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3D6E8C23-F5AD-4A59-8F4F-FB045618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C0E"/>
  </w:style>
  <w:style w:type="paragraph" w:styleId="Titre1">
    <w:name w:val="heading 1"/>
    <w:basedOn w:val="Normal"/>
    <w:next w:val="Normal"/>
    <w:link w:val="Titre1Car"/>
    <w:uiPriority w:val="9"/>
    <w:qFormat/>
    <w:rsid w:val="00DA7C0E"/>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A7C0E"/>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A7C0E"/>
    <w:pPr>
      <w:pBdr>
        <w:top w:val="single" w:sz="6" w:space="2" w:color="99CB38" w:themeColor="accent1"/>
      </w:pBdr>
      <w:spacing w:before="300" w:after="0"/>
      <w:outlineLvl w:val="2"/>
    </w:pPr>
    <w:rPr>
      <w:caps/>
      <w:color w:val="4C661A" w:themeColor="accent1" w:themeShade="7F"/>
      <w:spacing w:val="15"/>
    </w:rPr>
  </w:style>
  <w:style w:type="paragraph" w:styleId="Titre4">
    <w:name w:val="heading 4"/>
    <w:basedOn w:val="Normal"/>
    <w:next w:val="Normal"/>
    <w:link w:val="Titre4Car"/>
    <w:uiPriority w:val="9"/>
    <w:unhideWhenUsed/>
    <w:qFormat/>
    <w:rsid w:val="00DA7C0E"/>
    <w:pPr>
      <w:pBdr>
        <w:top w:val="dotted" w:sz="6" w:space="2" w:color="99CB38" w:themeColor="accent1"/>
      </w:pBdr>
      <w:spacing w:before="200" w:after="0"/>
      <w:outlineLvl w:val="3"/>
    </w:pPr>
    <w:rPr>
      <w:caps/>
      <w:color w:val="729928" w:themeColor="accent1" w:themeShade="BF"/>
      <w:spacing w:val="10"/>
    </w:rPr>
  </w:style>
  <w:style w:type="paragraph" w:styleId="Titre5">
    <w:name w:val="heading 5"/>
    <w:basedOn w:val="Normal"/>
    <w:next w:val="Normal"/>
    <w:link w:val="Titre5Car"/>
    <w:uiPriority w:val="9"/>
    <w:unhideWhenUsed/>
    <w:qFormat/>
    <w:rsid w:val="00DA7C0E"/>
    <w:pPr>
      <w:pBdr>
        <w:bottom w:val="single" w:sz="6" w:space="1" w:color="99CB38" w:themeColor="accent1"/>
      </w:pBdr>
      <w:spacing w:before="200" w:after="0"/>
      <w:outlineLvl w:val="4"/>
    </w:pPr>
    <w:rPr>
      <w:caps/>
      <w:color w:val="729928" w:themeColor="accent1" w:themeShade="BF"/>
      <w:spacing w:val="10"/>
    </w:rPr>
  </w:style>
  <w:style w:type="paragraph" w:styleId="Titre6">
    <w:name w:val="heading 6"/>
    <w:basedOn w:val="Normal"/>
    <w:next w:val="Normal"/>
    <w:link w:val="Titre6Car"/>
    <w:uiPriority w:val="9"/>
    <w:semiHidden/>
    <w:unhideWhenUsed/>
    <w:qFormat/>
    <w:rsid w:val="00DA7C0E"/>
    <w:pPr>
      <w:pBdr>
        <w:bottom w:val="dotted" w:sz="6" w:space="1" w:color="99CB38" w:themeColor="accent1"/>
      </w:pBdr>
      <w:spacing w:before="200" w:after="0"/>
      <w:outlineLvl w:val="5"/>
    </w:pPr>
    <w:rPr>
      <w:caps/>
      <w:color w:val="729928" w:themeColor="accent1" w:themeShade="BF"/>
      <w:spacing w:val="10"/>
    </w:rPr>
  </w:style>
  <w:style w:type="paragraph" w:styleId="Titre7">
    <w:name w:val="heading 7"/>
    <w:basedOn w:val="Normal"/>
    <w:next w:val="Normal"/>
    <w:link w:val="Titre7Car"/>
    <w:uiPriority w:val="9"/>
    <w:semiHidden/>
    <w:unhideWhenUsed/>
    <w:qFormat/>
    <w:rsid w:val="00DA7C0E"/>
    <w:pPr>
      <w:spacing w:before="200" w:after="0"/>
      <w:outlineLvl w:val="6"/>
    </w:pPr>
    <w:rPr>
      <w:caps/>
      <w:color w:val="729928" w:themeColor="accent1" w:themeShade="BF"/>
      <w:spacing w:val="10"/>
    </w:rPr>
  </w:style>
  <w:style w:type="paragraph" w:styleId="Titre8">
    <w:name w:val="heading 8"/>
    <w:basedOn w:val="Normal"/>
    <w:next w:val="Normal"/>
    <w:link w:val="Titre8Car"/>
    <w:uiPriority w:val="9"/>
    <w:semiHidden/>
    <w:unhideWhenUsed/>
    <w:qFormat/>
    <w:rsid w:val="00DA7C0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A7C0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7C0E"/>
    <w:rPr>
      <w:caps/>
      <w:color w:val="FFFFFF" w:themeColor="background1"/>
      <w:spacing w:val="15"/>
      <w:sz w:val="22"/>
      <w:szCs w:val="22"/>
      <w:shd w:val="clear" w:color="auto" w:fill="99CB38" w:themeFill="accent1"/>
    </w:rPr>
  </w:style>
  <w:style w:type="character" w:customStyle="1" w:styleId="Titre2Car">
    <w:name w:val="Titre 2 Car"/>
    <w:basedOn w:val="Policepardfaut"/>
    <w:link w:val="Titre2"/>
    <w:uiPriority w:val="9"/>
    <w:rsid w:val="00DA7C0E"/>
    <w:rPr>
      <w:caps/>
      <w:spacing w:val="15"/>
      <w:shd w:val="clear" w:color="auto" w:fill="EAF4D7" w:themeFill="accent1" w:themeFillTint="33"/>
    </w:rPr>
  </w:style>
  <w:style w:type="character" w:customStyle="1" w:styleId="Titre3Car">
    <w:name w:val="Titre 3 Car"/>
    <w:basedOn w:val="Policepardfaut"/>
    <w:link w:val="Titre3"/>
    <w:uiPriority w:val="9"/>
    <w:rsid w:val="00DA7C0E"/>
    <w:rPr>
      <w:caps/>
      <w:color w:val="4C661A" w:themeColor="accent1" w:themeShade="7F"/>
      <w:spacing w:val="15"/>
    </w:rPr>
  </w:style>
  <w:style w:type="character" w:customStyle="1" w:styleId="Titre4Car">
    <w:name w:val="Titre 4 Car"/>
    <w:basedOn w:val="Policepardfaut"/>
    <w:link w:val="Titre4"/>
    <w:uiPriority w:val="9"/>
    <w:rsid w:val="00DA7C0E"/>
    <w:rPr>
      <w:caps/>
      <w:color w:val="729928" w:themeColor="accent1" w:themeShade="BF"/>
      <w:spacing w:val="10"/>
    </w:rPr>
  </w:style>
  <w:style w:type="character" w:customStyle="1" w:styleId="Titre5Car">
    <w:name w:val="Titre 5 Car"/>
    <w:basedOn w:val="Policepardfaut"/>
    <w:link w:val="Titre5"/>
    <w:uiPriority w:val="9"/>
    <w:rsid w:val="00DA7C0E"/>
    <w:rPr>
      <w:caps/>
      <w:color w:val="729928" w:themeColor="accent1" w:themeShade="BF"/>
      <w:spacing w:val="10"/>
    </w:rPr>
  </w:style>
  <w:style w:type="character" w:customStyle="1" w:styleId="Titre6Car">
    <w:name w:val="Titre 6 Car"/>
    <w:basedOn w:val="Policepardfaut"/>
    <w:link w:val="Titre6"/>
    <w:uiPriority w:val="9"/>
    <w:semiHidden/>
    <w:rsid w:val="00DA7C0E"/>
    <w:rPr>
      <w:caps/>
      <w:color w:val="729928" w:themeColor="accent1" w:themeShade="BF"/>
      <w:spacing w:val="10"/>
    </w:rPr>
  </w:style>
  <w:style w:type="character" w:customStyle="1" w:styleId="Titre7Car">
    <w:name w:val="Titre 7 Car"/>
    <w:basedOn w:val="Policepardfaut"/>
    <w:link w:val="Titre7"/>
    <w:uiPriority w:val="9"/>
    <w:semiHidden/>
    <w:rsid w:val="00DA7C0E"/>
    <w:rPr>
      <w:caps/>
      <w:color w:val="729928" w:themeColor="accent1" w:themeShade="BF"/>
      <w:spacing w:val="10"/>
    </w:rPr>
  </w:style>
  <w:style w:type="character" w:customStyle="1" w:styleId="Titre8Car">
    <w:name w:val="Titre 8 Car"/>
    <w:basedOn w:val="Policepardfaut"/>
    <w:link w:val="Titre8"/>
    <w:uiPriority w:val="9"/>
    <w:semiHidden/>
    <w:rsid w:val="00DA7C0E"/>
    <w:rPr>
      <w:caps/>
      <w:spacing w:val="10"/>
      <w:sz w:val="18"/>
      <w:szCs w:val="18"/>
    </w:rPr>
  </w:style>
  <w:style w:type="character" w:customStyle="1" w:styleId="Titre9Car">
    <w:name w:val="Titre 9 Car"/>
    <w:basedOn w:val="Policepardfaut"/>
    <w:link w:val="Titre9"/>
    <w:uiPriority w:val="9"/>
    <w:semiHidden/>
    <w:rsid w:val="00DA7C0E"/>
    <w:rPr>
      <w:i/>
      <w:iCs/>
      <w:caps/>
      <w:spacing w:val="10"/>
      <w:sz w:val="18"/>
      <w:szCs w:val="18"/>
    </w:rPr>
  </w:style>
  <w:style w:type="paragraph" w:styleId="Lgende">
    <w:name w:val="caption"/>
    <w:basedOn w:val="Normal"/>
    <w:next w:val="Normal"/>
    <w:uiPriority w:val="35"/>
    <w:semiHidden/>
    <w:unhideWhenUsed/>
    <w:qFormat/>
    <w:rsid w:val="00DA7C0E"/>
    <w:rPr>
      <w:b/>
      <w:bCs/>
      <w:color w:val="729928" w:themeColor="accent1" w:themeShade="BF"/>
      <w:sz w:val="16"/>
      <w:szCs w:val="16"/>
    </w:rPr>
  </w:style>
  <w:style w:type="paragraph" w:styleId="Titre">
    <w:name w:val="Title"/>
    <w:basedOn w:val="Normal"/>
    <w:next w:val="Normal"/>
    <w:link w:val="TitreCar"/>
    <w:uiPriority w:val="10"/>
    <w:qFormat/>
    <w:rsid w:val="00DA7C0E"/>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reCar">
    <w:name w:val="Titre Car"/>
    <w:basedOn w:val="Policepardfaut"/>
    <w:link w:val="Titre"/>
    <w:uiPriority w:val="10"/>
    <w:rsid w:val="00DA7C0E"/>
    <w:rPr>
      <w:rFonts w:asciiTheme="majorHAnsi" w:eastAsiaTheme="majorEastAsia" w:hAnsiTheme="majorHAnsi" w:cstheme="majorBidi"/>
      <w:caps/>
      <w:color w:val="99CB38" w:themeColor="accent1"/>
      <w:spacing w:val="10"/>
      <w:sz w:val="52"/>
      <w:szCs w:val="52"/>
    </w:rPr>
  </w:style>
  <w:style w:type="paragraph" w:styleId="Sous-titre">
    <w:name w:val="Subtitle"/>
    <w:basedOn w:val="Normal"/>
    <w:next w:val="Normal"/>
    <w:link w:val="Sous-titreCar"/>
    <w:uiPriority w:val="11"/>
    <w:qFormat/>
    <w:rsid w:val="00DA7C0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A7C0E"/>
    <w:rPr>
      <w:caps/>
      <w:color w:val="595959" w:themeColor="text1" w:themeTint="A6"/>
      <w:spacing w:val="10"/>
      <w:sz w:val="21"/>
      <w:szCs w:val="21"/>
    </w:rPr>
  </w:style>
  <w:style w:type="character" w:styleId="lev">
    <w:name w:val="Strong"/>
    <w:uiPriority w:val="22"/>
    <w:qFormat/>
    <w:rsid w:val="00DA7C0E"/>
    <w:rPr>
      <w:b/>
      <w:bCs/>
    </w:rPr>
  </w:style>
  <w:style w:type="character" w:styleId="Accentuation">
    <w:name w:val="Emphasis"/>
    <w:uiPriority w:val="20"/>
    <w:qFormat/>
    <w:rsid w:val="00DA7C0E"/>
    <w:rPr>
      <w:caps/>
      <w:color w:val="4C661A" w:themeColor="accent1" w:themeShade="7F"/>
      <w:spacing w:val="5"/>
    </w:rPr>
  </w:style>
  <w:style w:type="paragraph" w:styleId="Sansinterligne">
    <w:name w:val="No Spacing"/>
    <w:link w:val="SansinterligneCar"/>
    <w:uiPriority w:val="1"/>
    <w:qFormat/>
    <w:rsid w:val="00DA7C0E"/>
    <w:pPr>
      <w:spacing w:after="0" w:line="240" w:lineRule="auto"/>
    </w:pPr>
  </w:style>
  <w:style w:type="paragraph" w:styleId="Citation">
    <w:name w:val="Quote"/>
    <w:basedOn w:val="Normal"/>
    <w:next w:val="Normal"/>
    <w:link w:val="CitationCar"/>
    <w:uiPriority w:val="29"/>
    <w:qFormat/>
    <w:rsid w:val="00DA7C0E"/>
    <w:rPr>
      <w:i/>
      <w:iCs/>
      <w:sz w:val="24"/>
      <w:szCs w:val="24"/>
    </w:rPr>
  </w:style>
  <w:style w:type="character" w:customStyle="1" w:styleId="CitationCar">
    <w:name w:val="Citation Car"/>
    <w:basedOn w:val="Policepardfaut"/>
    <w:link w:val="Citation"/>
    <w:uiPriority w:val="29"/>
    <w:rsid w:val="00DA7C0E"/>
    <w:rPr>
      <w:i/>
      <w:iCs/>
      <w:sz w:val="24"/>
      <w:szCs w:val="24"/>
    </w:rPr>
  </w:style>
  <w:style w:type="paragraph" w:styleId="Citationintense">
    <w:name w:val="Intense Quote"/>
    <w:basedOn w:val="Normal"/>
    <w:next w:val="Normal"/>
    <w:link w:val="CitationintenseCar"/>
    <w:uiPriority w:val="30"/>
    <w:qFormat/>
    <w:rsid w:val="00DA7C0E"/>
    <w:pPr>
      <w:spacing w:before="240" w:after="240" w:line="240" w:lineRule="auto"/>
      <w:ind w:left="1080" w:right="1080"/>
      <w:jc w:val="center"/>
    </w:pPr>
    <w:rPr>
      <w:color w:val="99CB38" w:themeColor="accent1"/>
      <w:sz w:val="24"/>
      <w:szCs w:val="24"/>
    </w:rPr>
  </w:style>
  <w:style w:type="character" w:customStyle="1" w:styleId="CitationintenseCar">
    <w:name w:val="Citation intense Car"/>
    <w:basedOn w:val="Policepardfaut"/>
    <w:link w:val="Citationintense"/>
    <w:uiPriority w:val="30"/>
    <w:rsid w:val="00DA7C0E"/>
    <w:rPr>
      <w:color w:val="99CB38" w:themeColor="accent1"/>
      <w:sz w:val="24"/>
      <w:szCs w:val="24"/>
    </w:rPr>
  </w:style>
  <w:style w:type="character" w:styleId="Emphaseple">
    <w:name w:val="Subtle Emphasis"/>
    <w:uiPriority w:val="19"/>
    <w:qFormat/>
    <w:rsid w:val="00DA7C0E"/>
    <w:rPr>
      <w:i/>
      <w:iCs/>
      <w:color w:val="4C661A" w:themeColor="accent1" w:themeShade="7F"/>
    </w:rPr>
  </w:style>
  <w:style w:type="character" w:styleId="Emphaseintense">
    <w:name w:val="Intense Emphasis"/>
    <w:uiPriority w:val="21"/>
    <w:qFormat/>
    <w:rsid w:val="00DA7C0E"/>
    <w:rPr>
      <w:b/>
      <w:bCs/>
      <w:caps/>
      <w:color w:val="4C661A" w:themeColor="accent1" w:themeShade="7F"/>
      <w:spacing w:val="10"/>
    </w:rPr>
  </w:style>
  <w:style w:type="character" w:styleId="Rfrenceple">
    <w:name w:val="Subtle Reference"/>
    <w:uiPriority w:val="31"/>
    <w:qFormat/>
    <w:rsid w:val="00DA7C0E"/>
    <w:rPr>
      <w:b/>
      <w:bCs/>
      <w:color w:val="99CB38" w:themeColor="accent1"/>
    </w:rPr>
  </w:style>
  <w:style w:type="character" w:styleId="Rfrenceintense">
    <w:name w:val="Intense Reference"/>
    <w:uiPriority w:val="32"/>
    <w:qFormat/>
    <w:rsid w:val="00DA7C0E"/>
    <w:rPr>
      <w:b/>
      <w:bCs/>
      <w:i/>
      <w:iCs/>
      <w:caps/>
      <w:color w:val="99CB38" w:themeColor="accent1"/>
    </w:rPr>
  </w:style>
  <w:style w:type="character" w:styleId="Titredulivre">
    <w:name w:val="Book Title"/>
    <w:uiPriority w:val="33"/>
    <w:qFormat/>
    <w:rsid w:val="00DA7C0E"/>
    <w:rPr>
      <w:b/>
      <w:bCs/>
      <w:i/>
      <w:iCs/>
      <w:spacing w:val="0"/>
    </w:rPr>
  </w:style>
  <w:style w:type="paragraph" w:styleId="En-ttedetabledesmatires">
    <w:name w:val="TOC Heading"/>
    <w:basedOn w:val="Titre1"/>
    <w:next w:val="Normal"/>
    <w:uiPriority w:val="39"/>
    <w:unhideWhenUsed/>
    <w:qFormat/>
    <w:rsid w:val="00DA7C0E"/>
    <w:pPr>
      <w:outlineLvl w:val="9"/>
    </w:pPr>
  </w:style>
  <w:style w:type="paragraph" w:styleId="En-tte">
    <w:name w:val="header"/>
    <w:basedOn w:val="Normal"/>
    <w:link w:val="En-tteCar"/>
    <w:uiPriority w:val="99"/>
    <w:unhideWhenUsed/>
    <w:rsid w:val="00DA7C0E"/>
    <w:pPr>
      <w:tabs>
        <w:tab w:val="center" w:pos="4536"/>
        <w:tab w:val="right" w:pos="9072"/>
      </w:tabs>
      <w:spacing w:before="0" w:after="0" w:line="240" w:lineRule="auto"/>
    </w:pPr>
  </w:style>
  <w:style w:type="character" w:customStyle="1" w:styleId="En-tteCar">
    <w:name w:val="En-tête Car"/>
    <w:basedOn w:val="Policepardfaut"/>
    <w:link w:val="En-tte"/>
    <w:uiPriority w:val="99"/>
    <w:rsid w:val="00DA7C0E"/>
  </w:style>
  <w:style w:type="paragraph" w:styleId="Pieddepage">
    <w:name w:val="footer"/>
    <w:basedOn w:val="Normal"/>
    <w:link w:val="PieddepageCar"/>
    <w:uiPriority w:val="99"/>
    <w:unhideWhenUsed/>
    <w:rsid w:val="00DA7C0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A7C0E"/>
  </w:style>
  <w:style w:type="character" w:customStyle="1" w:styleId="SansinterligneCar">
    <w:name w:val="Sans interligne Car"/>
    <w:basedOn w:val="Policepardfaut"/>
    <w:link w:val="Sansinterligne"/>
    <w:uiPriority w:val="1"/>
    <w:rsid w:val="00EC728B"/>
  </w:style>
  <w:style w:type="paragraph" w:styleId="TM1">
    <w:name w:val="toc 1"/>
    <w:basedOn w:val="Normal"/>
    <w:next w:val="Normal"/>
    <w:autoRedefine/>
    <w:uiPriority w:val="39"/>
    <w:unhideWhenUsed/>
    <w:rsid w:val="00CB24A6"/>
    <w:pPr>
      <w:tabs>
        <w:tab w:val="right" w:leader="dot" w:pos="9062"/>
      </w:tabs>
      <w:spacing w:after="100"/>
    </w:pPr>
    <w:rPr>
      <w:b/>
      <w:noProof/>
    </w:rPr>
  </w:style>
  <w:style w:type="character" w:styleId="Lienhypertexte">
    <w:name w:val="Hyperlink"/>
    <w:basedOn w:val="Policepardfaut"/>
    <w:uiPriority w:val="99"/>
    <w:unhideWhenUsed/>
    <w:rsid w:val="00EC728B"/>
    <w:rPr>
      <w:color w:val="EE7B08" w:themeColor="hyperlink"/>
      <w:u w:val="single"/>
    </w:rPr>
  </w:style>
  <w:style w:type="paragraph" w:styleId="TM3">
    <w:name w:val="toc 3"/>
    <w:basedOn w:val="Normal"/>
    <w:next w:val="Normal"/>
    <w:autoRedefine/>
    <w:uiPriority w:val="39"/>
    <w:unhideWhenUsed/>
    <w:rsid w:val="00EC728B"/>
    <w:pPr>
      <w:tabs>
        <w:tab w:val="left" w:pos="880"/>
        <w:tab w:val="right" w:leader="dot" w:pos="9062"/>
      </w:tabs>
      <w:spacing w:after="100"/>
      <w:ind w:left="400"/>
    </w:pPr>
  </w:style>
  <w:style w:type="paragraph" w:styleId="Paragraphedeliste">
    <w:name w:val="List Paragraph"/>
    <w:basedOn w:val="Normal"/>
    <w:uiPriority w:val="34"/>
    <w:qFormat/>
    <w:rsid w:val="007605D7"/>
    <w:pPr>
      <w:ind w:left="720"/>
      <w:contextualSpacing/>
    </w:pPr>
  </w:style>
  <w:style w:type="paragraph" w:styleId="TM2">
    <w:name w:val="toc 2"/>
    <w:basedOn w:val="Normal"/>
    <w:next w:val="Normal"/>
    <w:autoRedefine/>
    <w:uiPriority w:val="39"/>
    <w:unhideWhenUsed/>
    <w:rsid w:val="003228CB"/>
    <w:pPr>
      <w:spacing w:before="0" w:after="100" w:line="259" w:lineRule="auto"/>
      <w:ind w:left="220"/>
    </w:pPr>
    <w:rPr>
      <w:rFonts w:cs="Times New Roman"/>
      <w:sz w:val="22"/>
      <w:szCs w:val="22"/>
      <w:lang w:eastAsia="fr-FR"/>
    </w:rPr>
  </w:style>
  <w:style w:type="table" w:styleId="TableauListe3-Accentuation1">
    <w:name w:val="List Table 3 Accent 1"/>
    <w:basedOn w:val="TableauNormal"/>
    <w:uiPriority w:val="48"/>
    <w:rsid w:val="00726DCB"/>
    <w:pPr>
      <w:spacing w:after="0" w:line="240" w:lineRule="auto"/>
    </w:pPr>
    <w:tblPr>
      <w:tblStyleRowBandSize w:val="1"/>
      <w:tblStyleColBandSize w:val="1"/>
      <w:tblBorders>
        <w:top w:val="single" w:sz="4" w:space="0" w:color="99CB38" w:themeColor="accent1"/>
        <w:left w:val="single" w:sz="4" w:space="0" w:color="99CB38" w:themeColor="accent1"/>
        <w:bottom w:val="single" w:sz="4" w:space="0" w:color="99CB38" w:themeColor="accent1"/>
        <w:right w:val="single" w:sz="4" w:space="0" w:color="99CB38" w:themeColor="accent1"/>
      </w:tblBorders>
    </w:tblPr>
    <w:tblStylePr w:type="firstRow">
      <w:rPr>
        <w:b/>
        <w:bCs/>
        <w:color w:val="FFFFFF" w:themeColor="background1"/>
      </w:rPr>
      <w:tblPr/>
      <w:tcPr>
        <w:shd w:val="clear" w:color="auto" w:fill="99CB38" w:themeFill="accent1"/>
      </w:tcPr>
    </w:tblStylePr>
    <w:tblStylePr w:type="lastRow">
      <w:rPr>
        <w:b/>
        <w:bCs/>
      </w:rPr>
      <w:tblPr/>
      <w:tcPr>
        <w:tcBorders>
          <w:top w:val="double" w:sz="4" w:space="0" w:color="99CB3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9CB38" w:themeColor="accent1"/>
          <w:right w:val="single" w:sz="4" w:space="0" w:color="99CB38" w:themeColor="accent1"/>
        </w:tcBorders>
      </w:tcPr>
    </w:tblStylePr>
    <w:tblStylePr w:type="band1Horz">
      <w:tblPr/>
      <w:tcPr>
        <w:tcBorders>
          <w:top w:val="single" w:sz="4" w:space="0" w:color="99CB38" w:themeColor="accent1"/>
          <w:bottom w:val="single" w:sz="4" w:space="0" w:color="99CB3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CB38" w:themeColor="accent1"/>
          <w:left w:val="nil"/>
        </w:tcBorders>
      </w:tcPr>
    </w:tblStylePr>
    <w:tblStylePr w:type="swCell">
      <w:tblPr/>
      <w:tcPr>
        <w:tcBorders>
          <w:top w:val="double" w:sz="4" w:space="0" w:color="99CB38" w:themeColor="accent1"/>
          <w:right w:val="nil"/>
        </w:tcBorders>
      </w:tcPr>
    </w:tblStylePr>
  </w:style>
  <w:style w:type="table" w:styleId="TableauGrille4-Accentuation1">
    <w:name w:val="Grid Table 4 Accent 1"/>
    <w:basedOn w:val="TableauNormal"/>
    <w:uiPriority w:val="49"/>
    <w:rsid w:val="00726DCB"/>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paragraph" w:styleId="Rvision">
    <w:name w:val="Revision"/>
    <w:hidden/>
    <w:uiPriority w:val="99"/>
    <w:semiHidden/>
    <w:rsid w:val="00613278"/>
    <w:pPr>
      <w:spacing w:before="0" w:after="0" w:line="240" w:lineRule="auto"/>
    </w:pPr>
  </w:style>
  <w:style w:type="paragraph" w:styleId="Textedebulles">
    <w:name w:val="Balloon Text"/>
    <w:basedOn w:val="Normal"/>
    <w:link w:val="TextedebullesCar"/>
    <w:uiPriority w:val="99"/>
    <w:semiHidden/>
    <w:unhideWhenUsed/>
    <w:rsid w:val="00613278"/>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32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7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0427B-C5C0-4EE0-8307-68935411E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662</Words>
  <Characters>3645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lepage</dc:creator>
  <cp:keywords/>
  <dc:description/>
  <cp:lastModifiedBy>alexis lepage</cp:lastModifiedBy>
  <cp:revision>2</cp:revision>
  <dcterms:created xsi:type="dcterms:W3CDTF">2015-12-07T12:38:00Z</dcterms:created>
  <dcterms:modified xsi:type="dcterms:W3CDTF">2015-12-07T12:38:00Z</dcterms:modified>
</cp:coreProperties>
</file>